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C39" w:rsidRDefault="00E66944">
      <w:pPr>
        <w:wordWrap w:val="0"/>
        <w:jc w:val="right"/>
      </w:pPr>
      <w:r>
        <w:rPr>
          <w:rFonts w:hint="eastAsia"/>
        </w:rPr>
        <w:t>合同编号：</w:t>
      </w:r>
      <w:proofErr w:type="gramStart"/>
      <w:r>
        <w:rPr>
          <w:rFonts w:hint="eastAsia"/>
          <w:szCs w:val="21"/>
        </w:rPr>
        <w:t>铧</w:t>
      </w:r>
      <w:proofErr w:type="gramEnd"/>
      <w:r>
        <w:rPr>
          <w:rFonts w:hint="eastAsia"/>
          <w:szCs w:val="21"/>
        </w:rPr>
        <w:t>国战略电缆</w:t>
      </w:r>
      <w:r>
        <w:rPr>
          <w:rFonts w:hint="eastAsia"/>
          <w:szCs w:val="21"/>
        </w:rPr>
        <w:t>15007-2</w:t>
      </w:r>
      <w:r>
        <w:rPr>
          <w:rFonts w:hint="eastAsia"/>
        </w:rPr>
        <w:t>采购</w:t>
      </w:r>
      <w:del w:id="0" w:author="刘美琪" w:date="2016-08-18T10:21:00Z">
        <w:r w:rsidR="002F4062" w:rsidDel="00AF6362">
          <w:rPr>
            <w:rFonts w:hint="eastAsia"/>
          </w:rPr>
          <w:delText>2</w:delText>
        </w:r>
      </w:del>
      <w:ins w:id="1" w:author="刘美琪" w:date="2016-08-18T10:21:00Z">
        <w:del w:id="2" w:author="王睿" w:date="2016-12-28T10:31:00Z">
          <w:r w:rsidR="00AF6362" w:rsidDel="00EF5DC1">
            <w:rPr>
              <w:rFonts w:hint="eastAsia"/>
            </w:rPr>
            <w:delText>4</w:delText>
          </w:r>
        </w:del>
      </w:ins>
      <w:ins w:id="3" w:author="王睿" w:date="2017-04-01T10:28:00Z">
        <w:r w:rsidR="00FF35F5">
          <w:rPr>
            <w:rFonts w:hint="eastAsia"/>
          </w:rPr>
          <w:t>12</w:t>
        </w:r>
      </w:ins>
    </w:p>
    <w:p w:rsidR="00E17C39" w:rsidRDefault="00E17C39">
      <w:pPr>
        <w:jc w:val="center"/>
        <w:rPr>
          <w:rFonts w:ascii="宋体" w:hAnsi="宋体"/>
          <w:sz w:val="36"/>
          <w:szCs w:val="36"/>
        </w:rPr>
      </w:pPr>
    </w:p>
    <w:p w:rsidR="00E17C39" w:rsidRDefault="00E17C39">
      <w:pPr>
        <w:jc w:val="center"/>
        <w:rPr>
          <w:rFonts w:ascii="宋体" w:hAnsi="宋体"/>
          <w:sz w:val="36"/>
          <w:szCs w:val="36"/>
        </w:rPr>
      </w:pPr>
    </w:p>
    <w:p w:rsidR="00E17C39" w:rsidRDefault="00E17C39">
      <w:pPr>
        <w:jc w:val="center"/>
        <w:rPr>
          <w:rFonts w:ascii="宋体" w:hAnsi="宋体"/>
          <w:sz w:val="36"/>
          <w:szCs w:val="36"/>
        </w:rPr>
      </w:pPr>
    </w:p>
    <w:p w:rsidR="00E17C39" w:rsidRDefault="00E17C39">
      <w:pPr>
        <w:jc w:val="center"/>
        <w:rPr>
          <w:rFonts w:ascii="宋体" w:hAnsi="宋体"/>
          <w:sz w:val="36"/>
          <w:szCs w:val="36"/>
        </w:rPr>
      </w:pPr>
    </w:p>
    <w:p w:rsidR="00E17C39" w:rsidRDefault="00E66944">
      <w:pPr>
        <w:jc w:val="center"/>
        <w:rPr>
          <w:rFonts w:ascii="宋体" w:hAnsi="宋体"/>
          <w:sz w:val="28"/>
          <w:szCs w:val="28"/>
        </w:rPr>
      </w:pPr>
      <w:r>
        <w:rPr>
          <w:rFonts w:ascii="宋体" w:hAnsi="宋体" w:hint="eastAsia"/>
          <w:sz w:val="28"/>
          <w:szCs w:val="28"/>
        </w:rPr>
        <w:t>【</w:t>
      </w:r>
      <w:del w:id="4" w:author="刘美琪" w:date="2016-08-18T10:25:00Z">
        <w:r w:rsidR="002F4062" w:rsidDel="00AF6362">
          <w:rPr>
            <w:rFonts w:ascii="宋体" w:hAnsi="宋体" w:hint="eastAsia"/>
            <w:sz w:val="28"/>
            <w:szCs w:val="28"/>
          </w:rPr>
          <w:delText>珠海华发首府花园一期电缆</w:delText>
        </w:r>
      </w:del>
      <w:ins w:id="5" w:author="刘美琪" w:date="2016-08-18T10:25:00Z">
        <w:del w:id="6" w:author="王睿" w:date="2016-12-28T10:32:00Z">
          <w:r w:rsidR="00AF6362" w:rsidDel="00EF5DC1">
            <w:rPr>
              <w:rFonts w:ascii="宋体" w:hAnsi="宋体" w:hint="eastAsia"/>
              <w:sz w:val="28"/>
              <w:szCs w:val="28"/>
            </w:rPr>
            <w:delText>中山华发观山水花园B2区变配电房电缆</w:delText>
          </w:r>
        </w:del>
      </w:ins>
      <w:ins w:id="7" w:author="王睿" w:date="2017-04-01T10:30:00Z">
        <w:r w:rsidR="00FF35F5">
          <w:rPr>
            <w:rFonts w:ascii="宋体" w:hAnsi="宋体" w:hint="eastAsia"/>
            <w:sz w:val="28"/>
            <w:szCs w:val="28"/>
          </w:rPr>
          <w:t>华发峰景湾花园电缆</w:t>
        </w:r>
      </w:ins>
      <w:r>
        <w:rPr>
          <w:rFonts w:ascii="宋体" w:hAnsi="宋体" w:hint="eastAsia"/>
          <w:sz w:val="28"/>
          <w:szCs w:val="28"/>
        </w:rPr>
        <w:t>】</w:t>
      </w:r>
    </w:p>
    <w:p w:rsidR="00E17C39" w:rsidRDefault="00E17C39">
      <w:pPr>
        <w:jc w:val="center"/>
        <w:rPr>
          <w:rFonts w:ascii="宋体" w:hAnsi="宋体"/>
          <w:sz w:val="28"/>
          <w:szCs w:val="28"/>
        </w:rPr>
      </w:pPr>
    </w:p>
    <w:p w:rsidR="00E17C39" w:rsidRDefault="00E66944">
      <w:pPr>
        <w:jc w:val="center"/>
        <w:rPr>
          <w:rFonts w:ascii="黑体" w:eastAsia="黑体" w:hAnsi="宋体"/>
          <w:b/>
          <w:sz w:val="44"/>
          <w:szCs w:val="44"/>
        </w:rPr>
      </w:pPr>
      <w:r>
        <w:rPr>
          <w:rFonts w:ascii="黑体" w:eastAsia="黑体" w:hAnsi="宋体" w:hint="eastAsia"/>
          <w:b/>
          <w:sz w:val="44"/>
          <w:szCs w:val="44"/>
        </w:rPr>
        <w:t>采  购  合  同</w:t>
      </w:r>
    </w:p>
    <w:p w:rsidR="00E17C39" w:rsidRDefault="00E17C39">
      <w:pPr>
        <w:jc w:val="center"/>
        <w:rPr>
          <w:rFonts w:ascii="黑体" w:eastAsia="黑体" w:hAnsi="宋体"/>
          <w:b/>
          <w:sz w:val="52"/>
          <w:szCs w:val="52"/>
        </w:rPr>
      </w:pPr>
    </w:p>
    <w:p w:rsidR="00E17C39" w:rsidRDefault="00E17C39">
      <w:pPr>
        <w:jc w:val="center"/>
        <w:rPr>
          <w:rFonts w:ascii="黑体" w:eastAsia="黑体" w:hAnsi="宋体"/>
          <w:b/>
          <w:sz w:val="52"/>
          <w:szCs w:val="52"/>
        </w:rPr>
      </w:pPr>
    </w:p>
    <w:p w:rsidR="00E17C39" w:rsidRDefault="00E17C39">
      <w:pPr>
        <w:jc w:val="center"/>
        <w:rPr>
          <w:rFonts w:ascii="黑体" w:eastAsia="黑体" w:hAnsi="宋体"/>
          <w:b/>
          <w:sz w:val="52"/>
          <w:szCs w:val="52"/>
        </w:rPr>
      </w:pPr>
    </w:p>
    <w:p w:rsidR="00E17C39" w:rsidRDefault="00E66944">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rsidR="00E17C39" w:rsidRDefault="00E66944">
      <w:pPr>
        <w:spacing w:line="660" w:lineRule="auto"/>
        <w:ind w:leftChars="800" w:left="1680"/>
        <w:rPr>
          <w:rFonts w:ascii="黑体" w:eastAsia="黑体"/>
          <w:sz w:val="28"/>
          <w:szCs w:val="28"/>
        </w:rPr>
      </w:pPr>
      <w:r>
        <w:rPr>
          <w:rFonts w:ascii="黑体" w:eastAsia="黑体" w:hint="eastAsia"/>
          <w:sz w:val="28"/>
          <w:szCs w:val="28"/>
        </w:rPr>
        <w:t>供方（供应商）：</w:t>
      </w:r>
      <w:r>
        <w:rPr>
          <w:rFonts w:ascii="黑体" w:eastAsia="黑体" w:hint="eastAsia"/>
          <w:sz w:val="28"/>
          <w:szCs w:val="28"/>
          <w:u w:val="single"/>
        </w:rPr>
        <w:t>宝</w:t>
      </w:r>
      <w:proofErr w:type="gramStart"/>
      <w:r>
        <w:rPr>
          <w:rFonts w:ascii="黑体" w:eastAsia="黑体" w:hint="eastAsia"/>
          <w:sz w:val="28"/>
          <w:szCs w:val="28"/>
          <w:u w:val="single"/>
        </w:rPr>
        <w:t>胜科技</w:t>
      </w:r>
      <w:proofErr w:type="gramEnd"/>
      <w:r>
        <w:rPr>
          <w:rFonts w:ascii="黑体" w:eastAsia="黑体" w:hint="eastAsia"/>
          <w:sz w:val="28"/>
          <w:szCs w:val="28"/>
          <w:u w:val="single"/>
        </w:rPr>
        <w:t>创新股份有限公司</w:t>
      </w:r>
    </w:p>
    <w:p w:rsidR="00771E5D" w:rsidRDefault="00E66944" w:rsidP="00771E5D">
      <w:pPr>
        <w:spacing w:line="660" w:lineRule="auto"/>
        <w:ind w:leftChars="800" w:left="1680" w:firstLineChars="750" w:firstLine="2100"/>
        <w:rPr>
          <w:rFonts w:ascii="黑体" w:eastAsia="黑体"/>
          <w:sz w:val="28"/>
          <w:szCs w:val="28"/>
          <w:u w:val="single"/>
        </w:rPr>
      </w:pPr>
      <w:r>
        <w:rPr>
          <w:rFonts w:ascii="黑体" w:eastAsia="黑体" w:hint="eastAsia"/>
          <w:sz w:val="28"/>
          <w:szCs w:val="28"/>
          <w:u w:val="single"/>
        </w:rPr>
        <w:t>珠海同盛机电设备有限公司</w:t>
      </w:r>
    </w:p>
    <w:p w:rsidR="0079179E" w:rsidRDefault="0079179E" w:rsidP="0079179E">
      <w:pPr>
        <w:spacing w:line="660" w:lineRule="auto"/>
        <w:ind w:leftChars="800" w:left="1680"/>
        <w:rPr>
          <w:rFonts w:ascii="黑体" w:eastAsia="黑体"/>
          <w:sz w:val="28"/>
          <w:szCs w:val="28"/>
        </w:rPr>
      </w:pPr>
      <w:r>
        <w:rPr>
          <w:rFonts w:ascii="黑体" w:eastAsia="黑体" w:hint="eastAsia"/>
          <w:sz w:val="28"/>
          <w:szCs w:val="28"/>
        </w:rPr>
        <w:t>签 约 日 期：</w:t>
      </w:r>
      <w:r w:rsidR="002F4062">
        <w:rPr>
          <w:rFonts w:ascii="黑体" w:eastAsia="黑体" w:hint="eastAsia"/>
          <w:sz w:val="28"/>
          <w:szCs w:val="28"/>
          <w:u w:val="single"/>
        </w:rPr>
        <w:t>2016</w:t>
      </w:r>
      <w:r>
        <w:rPr>
          <w:rFonts w:ascii="黑体" w:eastAsia="黑体" w:hint="eastAsia"/>
          <w:sz w:val="28"/>
          <w:szCs w:val="28"/>
          <w:u w:val="single"/>
        </w:rPr>
        <w:t xml:space="preserve"> </w:t>
      </w:r>
      <w:r>
        <w:rPr>
          <w:rFonts w:ascii="黑体" w:eastAsia="黑体" w:hint="eastAsia"/>
          <w:sz w:val="28"/>
          <w:szCs w:val="28"/>
        </w:rPr>
        <w:t>年</w:t>
      </w:r>
      <w:del w:id="8" w:author="刘美琪" w:date="2016-08-18T10:25:00Z">
        <w:r w:rsidR="002F4062" w:rsidDel="00AF6362">
          <w:rPr>
            <w:rFonts w:ascii="黑体" w:eastAsia="黑体" w:hint="eastAsia"/>
            <w:sz w:val="28"/>
            <w:szCs w:val="28"/>
            <w:u w:val="single"/>
          </w:rPr>
          <w:delText>07</w:delText>
        </w:r>
      </w:del>
      <w:ins w:id="9" w:author="刘美琪" w:date="2016-08-18T10:25:00Z">
        <w:del w:id="10" w:author="王睿" w:date="2016-12-28T11:12:00Z">
          <w:r w:rsidR="00AF6362" w:rsidDel="00CE5ECD">
            <w:rPr>
              <w:rFonts w:ascii="黑体" w:eastAsia="黑体" w:hint="eastAsia"/>
              <w:sz w:val="28"/>
              <w:szCs w:val="28"/>
              <w:u w:val="single"/>
            </w:rPr>
            <w:delText>08</w:delText>
          </w:r>
        </w:del>
      </w:ins>
      <w:ins w:id="11" w:author="王睿" w:date="2016-12-28T11:12:00Z">
        <w:r w:rsidR="00CE5ECD">
          <w:rPr>
            <w:rFonts w:ascii="黑体" w:eastAsia="黑体" w:hint="eastAsia"/>
            <w:sz w:val="28"/>
            <w:szCs w:val="28"/>
            <w:u w:val="single"/>
          </w:rPr>
          <w:t>12</w:t>
        </w:r>
      </w:ins>
      <w:r>
        <w:rPr>
          <w:rFonts w:ascii="黑体" w:eastAsia="黑体" w:hint="eastAsia"/>
          <w:sz w:val="28"/>
          <w:szCs w:val="28"/>
        </w:rPr>
        <w:t>月</w:t>
      </w:r>
      <w:del w:id="12" w:author="刘美琪" w:date="2016-08-18T10:25:00Z">
        <w:r w:rsidR="002F4062" w:rsidDel="00AF6362">
          <w:rPr>
            <w:rFonts w:ascii="黑体" w:eastAsia="黑体" w:hint="eastAsia"/>
            <w:sz w:val="28"/>
            <w:szCs w:val="28"/>
            <w:u w:val="single"/>
          </w:rPr>
          <w:delText>26</w:delText>
        </w:r>
      </w:del>
      <w:ins w:id="13" w:author="刘美琪" w:date="2016-08-18T10:25:00Z">
        <w:del w:id="14" w:author="王睿" w:date="2016-12-28T11:12:00Z">
          <w:r w:rsidR="00AF6362" w:rsidDel="00CE5ECD">
            <w:rPr>
              <w:rFonts w:ascii="黑体" w:eastAsia="黑体" w:hint="eastAsia"/>
              <w:sz w:val="28"/>
              <w:szCs w:val="28"/>
              <w:u w:val="single"/>
            </w:rPr>
            <w:delText>19</w:delText>
          </w:r>
        </w:del>
      </w:ins>
      <w:ins w:id="15" w:author="王睿" w:date="2017-04-01T10:31:00Z">
        <w:r w:rsidR="00FF35F5">
          <w:rPr>
            <w:rFonts w:ascii="黑体" w:eastAsia="黑体" w:hint="eastAsia"/>
            <w:sz w:val="28"/>
            <w:szCs w:val="28"/>
            <w:u w:val="single"/>
          </w:rPr>
          <w:t>25</w:t>
        </w:r>
      </w:ins>
      <w:r>
        <w:rPr>
          <w:rFonts w:ascii="黑体" w:eastAsia="黑体" w:hint="eastAsia"/>
          <w:sz w:val="28"/>
          <w:szCs w:val="28"/>
        </w:rPr>
        <w:t>日</w:t>
      </w:r>
    </w:p>
    <w:p w:rsidR="00E17C39" w:rsidRDefault="00E17C39">
      <w:pPr>
        <w:spacing w:line="660" w:lineRule="auto"/>
        <w:ind w:leftChars="800" w:left="1680"/>
        <w:rPr>
          <w:rFonts w:ascii="黑体" w:eastAsia="黑体"/>
          <w:sz w:val="28"/>
          <w:szCs w:val="28"/>
        </w:rPr>
      </w:pPr>
    </w:p>
    <w:p w:rsidR="00E17C39" w:rsidRDefault="00E17C39">
      <w:pPr>
        <w:spacing w:line="660" w:lineRule="auto"/>
        <w:ind w:leftChars="800" w:left="1680"/>
        <w:rPr>
          <w:rFonts w:ascii="黑体" w:eastAsia="黑体"/>
          <w:sz w:val="28"/>
          <w:szCs w:val="28"/>
        </w:rPr>
      </w:pPr>
    </w:p>
    <w:p w:rsidR="00E17C39" w:rsidRDefault="00E17C39">
      <w:pPr>
        <w:spacing w:line="660" w:lineRule="auto"/>
        <w:rPr>
          <w:rFonts w:ascii="黑体" w:eastAsia="黑体" w:hAnsi="宋体"/>
          <w:b/>
          <w:sz w:val="32"/>
          <w:szCs w:val="32"/>
        </w:rPr>
      </w:pPr>
    </w:p>
    <w:p w:rsidR="00E17C39" w:rsidRPr="00921A66" w:rsidRDefault="00E17C39">
      <w:pPr>
        <w:spacing w:line="400" w:lineRule="exact"/>
        <w:ind w:leftChars="51" w:left="709" w:hangingChars="250" w:hanging="602"/>
        <w:jc w:val="center"/>
        <w:rPr>
          <w:rFonts w:ascii="宋体" w:hAnsi="宋体"/>
          <w:b/>
          <w:sz w:val="24"/>
        </w:rPr>
      </w:pPr>
    </w:p>
    <w:p w:rsidR="00E17C39" w:rsidRDefault="002F4062">
      <w:pPr>
        <w:spacing w:line="400" w:lineRule="exact"/>
        <w:ind w:leftChars="51" w:left="709" w:hangingChars="250" w:hanging="602"/>
        <w:jc w:val="center"/>
        <w:rPr>
          <w:rFonts w:ascii="宋体" w:hAnsi="宋体"/>
          <w:b/>
          <w:bCs/>
          <w:sz w:val="24"/>
        </w:rPr>
      </w:pPr>
      <w:del w:id="16" w:author="刘美琪" w:date="2016-08-18T10:25:00Z">
        <w:r w:rsidDel="00AF6362">
          <w:rPr>
            <w:rFonts w:ascii="宋体" w:hAnsi="宋体" w:hint="eastAsia"/>
            <w:b/>
            <w:sz w:val="24"/>
          </w:rPr>
          <w:delText>珠海华发首府花园一期电缆</w:delText>
        </w:r>
      </w:del>
      <w:ins w:id="17" w:author="刘美琪" w:date="2016-08-18T10:25:00Z">
        <w:del w:id="18" w:author="王睿" w:date="2016-12-28T10:32:00Z">
          <w:r w:rsidR="00AF6362" w:rsidDel="00EF5DC1">
            <w:rPr>
              <w:rFonts w:ascii="宋体" w:hAnsi="宋体" w:hint="eastAsia"/>
              <w:b/>
              <w:sz w:val="24"/>
            </w:rPr>
            <w:delText>中山华发观山水花园B2区变配电房电缆</w:delText>
          </w:r>
        </w:del>
      </w:ins>
      <w:ins w:id="19" w:author="王睿" w:date="2017-04-01T10:30:00Z">
        <w:r w:rsidR="00FF35F5">
          <w:rPr>
            <w:rFonts w:ascii="宋体" w:hAnsi="宋体" w:hint="eastAsia"/>
            <w:b/>
            <w:sz w:val="24"/>
          </w:rPr>
          <w:t>华发峰景湾花园电缆</w:t>
        </w:r>
      </w:ins>
      <w:r w:rsidR="00E66944">
        <w:rPr>
          <w:rFonts w:ascii="宋体" w:hAnsi="宋体" w:hint="eastAsia"/>
          <w:b/>
          <w:sz w:val="24"/>
        </w:rPr>
        <w:t>采购</w:t>
      </w:r>
      <w:r w:rsidR="00E66944">
        <w:rPr>
          <w:rFonts w:ascii="宋体" w:hAnsi="宋体" w:hint="eastAsia"/>
          <w:b/>
          <w:bCs/>
          <w:sz w:val="24"/>
        </w:rPr>
        <w:t>合同</w:t>
      </w:r>
    </w:p>
    <w:p w:rsidR="00E17C39" w:rsidRDefault="00E17C39">
      <w:pPr>
        <w:spacing w:line="400" w:lineRule="exact"/>
        <w:ind w:leftChars="51" w:left="634" w:hangingChars="250" w:hanging="527"/>
        <w:jc w:val="center"/>
        <w:rPr>
          <w:rFonts w:ascii="宋体" w:hAnsi="宋体"/>
          <w:b/>
          <w:szCs w:val="21"/>
        </w:rPr>
      </w:pPr>
    </w:p>
    <w:p w:rsidR="00E17C39" w:rsidRDefault="00E66944">
      <w:pPr>
        <w:widowControl/>
        <w:spacing w:line="400" w:lineRule="exact"/>
        <w:rPr>
          <w:rFonts w:ascii="宋体" w:hAnsi="宋体" w:cs="宋体"/>
          <w:kern w:val="0"/>
          <w:sz w:val="24"/>
        </w:rPr>
      </w:pPr>
      <w:r>
        <w:rPr>
          <w:rFonts w:ascii="宋体" w:hAnsi="宋体" w:hint="eastAsia"/>
          <w:sz w:val="24"/>
        </w:rPr>
        <w:t>需</w:t>
      </w:r>
      <w:r>
        <w:rPr>
          <w:rFonts w:ascii="宋体" w:hAnsi="宋体"/>
          <w:sz w:val="24"/>
        </w:rPr>
        <w:t>方</w:t>
      </w:r>
      <w:r>
        <w:rPr>
          <w:rFonts w:ascii="宋体" w:hAnsi="宋体" w:hint="eastAsia"/>
          <w:sz w:val="24"/>
        </w:rPr>
        <w:t>（</w:t>
      </w:r>
      <w:r>
        <w:rPr>
          <w:rFonts w:ascii="宋体" w:hAnsi="宋体"/>
          <w:sz w:val="24"/>
        </w:rPr>
        <w:t>采购方</w:t>
      </w:r>
      <w:r>
        <w:rPr>
          <w:rFonts w:ascii="宋体" w:hAnsi="宋体" w:hint="eastAsia"/>
          <w:sz w:val="24"/>
        </w:rPr>
        <w:t>）：</w:t>
      </w:r>
      <w:r>
        <w:rPr>
          <w:rFonts w:ascii="宋体" w:hAnsi="宋体" w:cs="宋体" w:hint="eastAsia"/>
          <w:kern w:val="0"/>
          <w:sz w:val="24"/>
          <w:u w:val="single"/>
        </w:rPr>
        <w:t>珠海铧国商贸有限公司</w:t>
      </w:r>
    </w:p>
    <w:p w:rsidR="00E17C39" w:rsidRDefault="00E66944">
      <w:pPr>
        <w:spacing w:line="540" w:lineRule="exact"/>
        <w:rPr>
          <w:rFonts w:ascii="宋体" w:hAnsi="宋体"/>
          <w:b/>
          <w:sz w:val="24"/>
        </w:rPr>
      </w:pPr>
      <w:r>
        <w:rPr>
          <w:rFonts w:ascii="宋体" w:hAnsi="宋体" w:hint="eastAsia"/>
          <w:sz w:val="24"/>
        </w:rPr>
        <w:t>供</w:t>
      </w:r>
      <w:r>
        <w:rPr>
          <w:rFonts w:ascii="宋体" w:hAnsi="宋体"/>
          <w:sz w:val="24"/>
        </w:rPr>
        <w:t>方（供</w:t>
      </w:r>
      <w:r>
        <w:rPr>
          <w:rFonts w:ascii="宋体" w:hAnsi="宋体" w:hint="eastAsia"/>
          <w:sz w:val="24"/>
        </w:rPr>
        <w:t>应</w:t>
      </w:r>
      <w:r>
        <w:rPr>
          <w:rFonts w:ascii="宋体" w:hAnsi="宋体"/>
          <w:sz w:val="24"/>
        </w:rPr>
        <w:t>商</w:t>
      </w:r>
      <w:r>
        <w:rPr>
          <w:rFonts w:ascii="宋体" w:hAnsi="宋体" w:hint="eastAsia"/>
          <w:sz w:val="24"/>
        </w:rPr>
        <w:t>）：</w:t>
      </w:r>
      <w:r>
        <w:rPr>
          <w:rFonts w:ascii="宋体" w:hAnsi="宋体" w:cs="宋体" w:hint="eastAsia"/>
          <w:kern w:val="0"/>
          <w:sz w:val="24"/>
          <w:u w:val="single"/>
        </w:rPr>
        <w:t>宝</w:t>
      </w:r>
      <w:proofErr w:type="gramStart"/>
      <w:r>
        <w:rPr>
          <w:rFonts w:ascii="宋体" w:hAnsi="宋体" w:cs="宋体" w:hint="eastAsia"/>
          <w:kern w:val="0"/>
          <w:sz w:val="24"/>
          <w:u w:val="single"/>
        </w:rPr>
        <w:t>胜科技</w:t>
      </w:r>
      <w:proofErr w:type="gramEnd"/>
      <w:r>
        <w:rPr>
          <w:rFonts w:ascii="宋体" w:hAnsi="宋体" w:cs="宋体" w:hint="eastAsia"/>
          <w:kern w:val="0"/>
          <w:sz w:val="24"/>
          <w:u w:val="single"/>
        </w:rPr>
        <w:t>创新股份有限公司</w:t>
      </w:r>
    </w:p>
    <w:p w:rsidR="00771E5D" w:rsidRDefault="00E66944" w:rsidP="00771E5D">
      <w:pPr>
        <w:spacing w:line="540" w:lineRule="exact"/>
        <w:ind w:firstLineChars="750" w:firstLine="1800"/>
        <w:rPr>
          <w:rFonts w:ascii="宋体" w:hAnsi="宋体"/>
          <w:b/>
          <w:sz w:val="24"/>
          <w:u w:val="single"/>
        </w:rPr>
      </w:pPr>
      <w:r>
        <w:rPr>
          <w:rFonts w:ascii="宋体" w:hAnsi="宋体" w:cs="宋体" w:hint="eastAsia"/>
          <w:kern w:val="0"/>
          <w:sz w:val="24"/>
          <w:u w:val="single"/>
        </w:rPr>
        <w:t>珠海同盛机电设备有限公司</w:t>
      </w:r>
    </w:p>
    <w:p w:rsidR="00E17C39" w:rsidRDefault="00E66944">
      <w:pPr>
        <w:spacing w:line="500" w:lineRule="exact"/>
        <w:ind w:firstLineChars="200" w:firstLine="480"/>
        <w:rPr>
          <w:rFonts w:ascii="宋体" w:hAnsi="宋体"/>
          <w:b/>
          <w:sz w:val="24"/>
        </w:rPr>
      </w:pPr>
      <w:r>
        <w:rPr>
          <w:rFonts w:ascii="宋体" w:hAnsi="宋体" w:hint="eastAsia"/>
          <w:sz w:val="24"/>
        </w:rPr>
        <w:t>依照</w:t>
      </w:r>
      <w:r>
        <w:rPr>
          <w:rFonts w:ascii="宋体" w:hAnsi="宋体" w:cs="宋体" w:hint="eastAsia"/>
          <w:kern w:val="0"/>
          <w:sz w:val="24"/>
        </w:rPr>
        <w:t>《中华人民共和国合同法》及其他有关法律、法规，以及供需双方签订的《</w:t>
      </w:r>
      <w:r>
        <w:rPr>
          <w:rFonts w:ascii="宋体" w:hAnsi="宋体" w:hint="eastAsia"/>
          <w:sz w:val="24"/>
        </w:rPr>
        <w:t>华发股份</w:t>
      </w:r>
      <w:r>
        <w:rPr>
          <w:rFonts w:ascii="宋体" w:hAnsi="宋体" w:cs="宋体" w:hint="eastAsia"/>
          <w:kern w:val="0"/>
          <w:sz w:val="24"/>
        </w:rPr>
        <w:t>2015-2016年度电缆战略采购合作协议》（以下简称“战略合作协议”，协议编号：</w:t>
      </w:r>
      <w:proofErr w:type="gramStart"/>
      <w:r>
        <w:rPr>
          <w:rFonts w:ascii="宋体" w:hAnsi="宋体" w:cs="宋体" w:hint="eastAsia"/>
          <w:kern w:val="0"/>
          <w:sz w:val="24"/>
        </w:rPr>
        <w:t>铧</w:t>
      </w:r>
      <w:proofErr w:type="gramEnd"/>
      <w:r>
        <w:rPr>
          <w:rFonts w:ascii="宋体" w:hAnsi="宋体" w:cs="宋体" w:hint="eastAsia"/>
          <w:kern w:val="0"/>
          <w:sz w:val="24"/>
        </w:rPr>
        <w:t>国战略电缆15007-2），结合</w:t>
      </w:r>
      <w:del w:id="20" w:author="刘美琪" w:date="2016-08-18T10:25:00Z">
        <w:r w:rsidDel="00AF6362">
          <w:rPr>
            <w:rFonts w:ascii="宋体" w:hAnsi="宋体" w:cs="宋体" w:hint="eastAsia"/>
            <w:kern w:val="0"/>
            <w:sz w:val="24"/>
            <w:u w:val="single"/>
          </w:rPr>
          <w:delText>珠海</w:delText>
        </w:r>
      </w:del>
      <w:ins w:id="21" w:author="王睿" w:date="2017-04-01T10:32:00Z">
        <w:r w:rsidR="00FF35F5">
          <w:rPr>
            <w:rFonts w:ascii="宋体" w:hAnsi="宋体" w:cs="宋体" w:hint="eastAsia"/>
            <w:kern w:val="0"/>
            <w:sz w:val="24"/>
            <w:u w:val="single"/>
          </w:rPr>
          <w:t>珠海</w:t>
        </w:r>
      </w:ins>
      <w:r>
        <w:rPr>
          <w:rFonts w:ascii="宋体" w:hAnsi="宋体" w:cs="宋体" w:hint="eastAsia"/>
          <w:kern w:val="0"/>
          <w:sz w:val="24"/>
          <w:u w:val="single"/>
        </w:rPr>
        <w:t>市</w:t>
      </w:r>
      <w:r>
        <w:rPr>
          <w:rFonts w:ascii="宋体" w:hAnsi="宋体" w:cs="宋体" w:hint="eastAsia"/>
          <w:kern w:val="0"/>
          <w:sz w:val="24"/>
        </w:rPr>
        <w:t>的有关规定和项目具体情况，遵循平等、自愿、公平和诚实信用的原则，双方就</w:t>
      </w:r>
      <w:del w:id="22" w:author="刘美琪" w:date="2016-08-18T10:25:00Z">
        <w:r w:rsidR="002F4062" w:rsidDel="00AF6362">
          <w:rPr>
            <w:rFonts w:ascii="宋体" w:hAnsi="宋体" w:cs="宋体" w:hint="eastAsia"/>
            <w:kern w:val="0"/>
            <w:sz w:val="24"/>
          </w:rPr>
          <w:delText>珠海华发首府花园一期电缆</w:delText>
        </w:r>
      </w:del>
      <w:ins w:id="23" w:author="刘美琪" w:date="2016-08-18T10:25:00Z">
        <w:del w:id="24" w:author="王睿" w:date="2016-12-28T10:32:00Z">
          <w:r w:rsidR="00AF6362" w:rsidDel="00EF5DC1">
            <w:rPr>
              <w:rFonts w:ascii="宋体" w:hAnsi="宋体" w:cs="宋体" w:hint="eastAsia"/>
              <w:kern w:val="0"/>
              <w:sz w:val="24"/>
            </w:rPr>
            <w:delText>中山华发观山水花园B2区变配电房电缆</w:delText>
          </w:r>
        </w:del>
      </w:ins>
      <w:ins w:id="25" w:author="王睿" w:date="2017-04-01T10:30:00Z">
        <w:r w:rsidR="00FF35F5">
          <w:rPr>
            <w:rFonts w:ascii="宋体" w:hAnsi="宋体" w:cs="宋体" w:hint="eastAsia"/>
            <w:kern w:val="0"/>
            <w:sz w:val="24"/>
          </w:rPr>
          <w:t>华发峰景湾花园电缆</w:t>
        </w:r>
      </w:ins>
      <w:r>
        <w:rPr>
          <w:rFonts w:ascii="宋体" w:hAnsi="宋体" w:hint="eastAsia"/>
          <w:sz w:val="24"/>
        </w:rPr>
        <w:t>供货事宜</w:t>
      </w:r>
      <w:r>
        <w:rPr>
          <w:rFonts w:ascii="宋体" w:hAnsi="宋体" w:cs="宋体" w:hint="eastAsia"/>
          <w:kern w:val="0"/>
          <w:sz w:val="24"/>
        </w:rPr>
        <w:t>订立本合同。</w:t>
      </w:r>
    </w:p>
    <w:p w:rsidR="00E17C39" w:rsidRDefault="00E66944">
      <w:pPr>
        <w:pStyle w:val="3"/>
      </w:pPr>
      <w:bookmarkStart w:id="26" w:name="_Toc382300211"/>
      <w:bookmarkStart w:id="27" w:name="_Toc423447808"/>
      <w:r>
        <w:rPr>
          <w:rFonts w:hint="eastAsia"/>
        </w:rPr>
        <w:t>1.</w:t>
      </w:r>
      <w:r>
        <w:rPr>
          <w:rFonts w:hint="eastAsia"/>
        </w:rPr>
        <w:tab/>
      </w:r>
      <w:r>
        <w:rPr>
          <w:rFonts w:hint="eastAsia"/>
        </w:rPr>
        <w:t>交货时间与交货地点</w:t>
      </w:r>
      <w:bookmarkEnd w:id="26"/>
      <w:bookmarkEnd w:id="27"/>
    </w:p>
    <w:p w:rsidR="00E17C39" w:rsidRDefault="00E66944">
      <w:pPr>
        <w:spacing w:line="500" w:lineRule="exact"/>
        <w:ind w:left="480" w:hangingChars="200" w:hanging="480"/>
        <w:rPr>
          <w:rFonts w:ascii="宋体" w:hAnsi="宋体" w:cs="宋体"/>
          <w:kern w:val="0"/>
          <w:sz w:val="24"/>
        </w:rPr>
      </w:pPr>
      <w:r>
        <w:rPr>
          <w:rFonts w:ascii="宋体" w:hAnsi="宋体" w:cs="宋体" w:hint="eastAsia"/>
          <w:kern w:val="0"/>
          <w:sz w:val="24"/>
        </w:rPr>
        <w:t>1.1交货时间：产品备货期为</w:t>
      </w:r>
      <w:r>
        <w:rPr>
          <w:rFonts w:ascii="宋体" w:hAnsi="宋体" w:cs="宋体" w:hint="eastAsia"/>
          <w:kern w:val="0"/>
          <w:sz w:val="24"/>
          <w:u w:val="single"/>
        </w:rPr>
        <w:t>30个</w:t>
      </w:r>
      <w:proofErr w:type="gramStart"/>
      <w:r>
        <w:rPr>
          <w:rFonts w:ascii="宋体" w:hAnsi="宋体" w:cs="宋体" w:hint="eastAsia"/>
          <w:kern w:val="0"/>
          <w:sz w:val="24"/>
        </w:rPr>
        <w:t>日历天</w:t>
      </w:r>
      <w:proofErr w:type="gramEnd"/>
      <w:del w:id="28" w:author="刘美琪" w:date="2016-08-18T10:27:00Z">
        <w:r w:rsidDel="00AF6362">
          <w:rPr>
            <w:rFonts w:ascii="宋体" w:hAnsi="宋体" w:cs="宋体" w:hint="eastAsia"/>
            <w:kern w:val="0"/>
            <w:sz w:val="24"/>
          </w:rPr>
          <w:delText>，</w:delText>
        </w:r>
      </w:del>
      <w:ins w:id="29" w:author="刘美琪" w:date="2016-08-18T10:27:00Z">
        <w:r w:rsidR="00AF6362">
          <w:rPr>
            <w:rFonts w:ascii="宋体" w:hAnsi="宋体" w:cs="宋体" w:hint="eastAsia"/>
            <w:kern w:val="0"/>
            <w:sz w:val="24"/>
          </w:rPr>
          <w:t>（</w:t>
        </w:r>
      </w:ins>
      <w:ins w:id="30" w:author="王睿" w:date="2017-01-23T17:03:00Z">
        <w:r w:rsidR="00002CA9">
          <w:rPr>
            <w:rFonts w:ascii="宋体" w:hAnsi="宋体" w:cs="宋体" w:hint="eastAsia"/>
            <w:kern w:val="0"/>
            <w:sz w:val="24"/>
          </w:rPr>
          <w:t>电缆</w:t>
        </w:r>
      </w:ins>
      <w:ins w:id="31" w:author="刘美琪" w:date="2016-08-18T10:27:00Z">
        <w:r w:rsidR="00AF6362">
          <w:rPr>
            <w:rFonts w:ascii="宋体" w:hAnsi="宋体" w:cs="宋体" w:hint="eastAsia"/>
            <w:kern w:val="0"/>
            <w:sz w:val="24"/>
          </w:rPr>
          <w:t>到货时间须为</w:t>
        </w:r>
        <w:del w:id="32" w:author="王睿" w:date="2016-12-28T11:14:00Z">
          <w:r w:rsidR="00AF6362" w:rsidDel="00CE5ECD">
            <w:rPr>
              <w:rFonts w:ascii="宋体" w:hAnsi="宋体" w:cs="宋体" w:hint="eastAsia"/>
              <w:kern w:val="0"/>
              <w:sz w:val="24"/>
            </w:rPr>
            <w:delText>2016</w:delText>
          </w:r>
        </w:del>
      </w:ins>
      <w:ins w:id="33" w:author="王睿" w:date="2016-12-28T11:14:00Z">
        <w:r w:rsidR="00CE5ECD">
          <w:rPr>
            <w:rFonts w:ascii="宋体" w:hAnsi="宋体" w:cs="宋体" w:hint="eastAsia"/>
            <w:kern w:val="0"/>
            <w:sz w:val="24"/>
          </w:rPr>
          <w:t>2017</w:t>
        </w:r>
      </w:ins>
      <w:ins w:id="34" w:author="刘美琪" w:date="2016-08-18T10:27:00Z">
        <w:r w:rsidR="00AF6362">
          <w:rPr>
            <w:rFonts w:ascii="宋体" w:hAnsi="宋体" w:cs="宋体" w:hint="eastAsia"/>
            <w:kern w:val="0"/>
            <w:sz w:val="24"/>
          </w:rPr>
          <w:t>年</w:t>
        </w:r>
        <w:del w:id="35" w:author="王睿" w:date="2016-12-28T11:14:00Z">
          <w:r w:rsidR="00AF6362" w:rsidDel="00CE5ECD">
            <w:rPr>
              <w:rFonts w:ascii="宋体" w:hAnsi="宋体" w:cs="宋体" w:hint="eastAsia"/>
              <w:kern w:val="0"/>
              <w:sz w:val="24"/>
            </w:rPr>
            <w:delText>9</w:delText>
          </w:r>
        </w:del>
      </w:ins>
      <w:ins w:id="36" w:author="王睿" w:date="2017-04-01T10:32:00Z">
        <w:r w:rsidR="00FF35F5">
          <w:rPr>
            <w:rFonts w:ascii="宋体" w:hAnsi="宋体" w:cs="宋体" w:hint="eastAsia"/>
            <w:kern w:val="0"/>
            <w:sz w:val="24"/>
          </w:rPr>
          <w:t>03</w:t>
        </w:r>
      </w:ins>
      <w:ins w:id="37" w:author="刘美琪" w:date="2016-08-18T10:27:00Z">
        <w:r w:rsidR="00AF6362">
          <w:rPr>
            <w:rFonts w:ascii="宋体" w:hAnsi="宋体" w:cs="宋体" w:hint="eastAsia"/>
            <w:kern w:val="0"/>
            <w:sz w:val="24"/>
          </w:rPr>
          <w:t>月</w:t>
        </w:r>
        <w:del w:id="38" w:author="王睿" w:date="2016-12-28T11:14:00Z">
          <w:r w:rsidR="00AF6362" w:rsidDel="00CE5ECD">
            <w:rPr>
              <w:rFonts w:ascii="宋体" w:hAnsi="宋体" w:cs="宋体" w:hint="eastAsia"/>
              <w:kern w:val="0"/>
              <w:sz w:val="24"/>
            </w:rPr>
            <w:delText>25</w:delText>
          </w:r>
        </w:del>
      </w:ins>
      <w:ins w:id="39" w:author="王睿" w:date="2017-04-01T10:32:00Z">
        <w:r w:rsidR="00FF35F5">
          <w:rPr>
            <w:rFonts w:ascii="宋体" w:hAnsi="宋体" w:cs="宋体" w:hint="eastAsia"/>
            <w:kern w:val="0"/>
            <w:sz w:val="24"/>
          </w:rPr>
          <w:t>31</w:t>
        </w:r>
      </w:ins>
      <w:ins w:id="40" w:author="刘美琪" w:date="2016-08-18T10:27:00Z">
        <w:r w:rsidR="00AF6362">
          <w:rPr>
            <w:rFonts w:ascii="宋体" w:hAnsi="宋体" w:cs="宋体" w:hint="eastAsia"/>
            <w:kern w:val="0"/>
            <w:sz w:val="24"/>
          </w:rPr>
          <w:t>日前）</w:t>
        </w:r>
      </w:ins>
      <w:r>
        <w:rPr>
          <w:rFonts w:ascii="宋体" w:hAnsi="宋体" w:cs="宋体" w:hint="eastAsia"/>
          <w:kern w:val="0"/>
          <w:sz w:val="24"/>
        </w:rPr>
        <w:t>具体交货时间以</w:t>
      </w:r>
      <w:r>
        <w:rPr>
          <w:rFonts w:ascii="宋体" w:hAnsi="宋体" w:hint="eastAsia"/>
          <w:sz w:val="24"/>
        </w:rPr>
        <w:t>实际接收方发出的供货令或开</w:t>
      </w:r>
      <w:proofErr w:type="gramStart"/>
      <w:r>
        <w:rPr>
          <w:rFonts w:ascii="宋体" w:hAnsi="宋体" w:hint="eastAsia"/>
          <w:sz w:val="24"/>
        </w:rPr>
        <w:t>工令</w:t>
      </w:r>
      <w:proofErr w:type="gramEnd"/>
      <w:r>
        <w:rPr>
          <w:rFonts w:ascii="宋体" w:hAnsi="宋体" w:hint="eastAsia"/>
          <w:sz w:val="24"/>
        </w:rPr>
        <w:t>为准。</w:t>
      </w:r>
    </w:p>
    <w:p w:rsidR="00E17C39" w:rsidRDefault="00E66944">
      <w:pPr>
        <w:spacing w:line="500" w:lineRule="exact"/>
        <w:ind w:left="480" w:hangingChars="200" w:hanging="480"/>
        <w:rPr>
          <w:rFonts w:ascii="宋体" w:hAnsi="宋体" w:cs="宋体"/>
          <w:kern w:val="0"/>
          <w:sz w:val="24"/>
        </w:rPr>
      </w:pPr>
      <w:r>
        <w:rPr>
          <w:rFonts w:ascii="宋体" w:hAnsi="宋体" w:cs="宋体" w:hint="eastAsia"/>
          <w:kern w:val="0"/>
          <w:sz w:val="24"/>
        </w:rPr>
        <w:t>1.2 交货地点：</w:t>
      </w:r>
      <w:del w:id="41" w:author="刘美琪" w:date="2016-08-18T10:29:00Z">
        <w:r w:rsidR="002F4062" w:rsidRPr="00896003" w:rsidDel="00AF6362">
          <w:rPr>
            <w:rFonts w:ascii="宋体" w:hAnsi="宋体" w:cs="宋体" w:hint="eastAsia"/>
            <w:kern w:val="0"/>
            <w:sz w:val="24"/>
            <w:u w:val="single"/>
          </w:rPr>
          <w:delText>珠海横琴新区琴扬道东侧，华发首府花园</w:delText>
        </w:r>
      </w:del>
      <w:ins w:id="42" w:author="刘美琪" w:date="2016-08-18T10:29:00Z">
        <w:del w:id="43" w:author="王睿" w:date="2016-12-28T11:15:00Z">
          <w:r w:rsidR="00AF6362" w:rsidDel="00CE5ECD">
            <w:rPr>
              <w:rFonts w:ascii="宋体" w:hAnsi="宋体" w:cs="宋体" w:hint="eastAsia"/>
              <w:kern w:val="0"/>
              <w:sz w:val="24"/>
              <w:u w:val="single"/>
            </w:rPr>
            <w:delText>中山市三乡镇华发观山水花园B2区</w:delText>
          </w:r>
        </w:del>
      </w:ins>
      <w:ins w:id="44" w:author="王睿" w:date="2017-04-01T10:33:00Z">
        <w:r w:rsidR="00FF35F5">
          <w:rPr>
            <w:rFonts w:ascii="宋体" w:hAnsi="宋体" w:cs="宋体" w:hint="eastAsia"/>
            <w:kern w:val="0"/>
            <w:sz w:val="24"/>
            <w:u w:val="single"/>
          </w:rPr>
          <w:t>珠海市南湾大道西侧、海湾路东侧，华发峰景湾花园</w:t>
        </w:r>
      </w:ins>
      <w:r>
        <w:rPr>
          <w:rFonts w:ascii="宋体" w:hAnsi="宋体" w:cs="宋体" w:hint="eastAsia"/>
          <w:kern w:val="0"/>
          <w:sz w:val="24"/>
        </w:rPr>
        <w:t>项目工地内实际接收方指定楼栋首层。</w:t>
      </w:r>
    </w:p>
    <w:p w:rsidR="00E17C39" w:rsidRDefault="00E66944">
      <w:pPr>
        <w:pStyle w:val="3"/>
      </w:pPr>
      <w:bookmarkStart w:id="45" w:name="_Toc382300212"/>
      <w:bookmarkStart w:id="46" w:name="_Toc423447809"/>
      <w:r>
        <w:rPr>
          <w:rFonts w:hint="eastAsia"/>
        </w:rPr>
        <w:t>2.</w:t>
      </w:r>
      <w:r>
        <w:rPr>
          <w:rFonts w:hint="eastAsia"/>
        </w:rPr>
        <w:tab/>
      </w:r>
      <w:r>
        <w:rPr>
          <w:rFonts w:hint="eastAsia"/>
        </w:rPr>
        <w:t>产品的名称、品牌、规格型号、数量和价格</w:t>
      </w:r>
      <w:bookmarkEnd w:id="45"/>
      <w:bookmarkEnd w:id="46"/>
    </w:p>
    <w:p w:rsidR="00E17C39" w:rsidRDefault="00E66944">
      <w:pPr>
        <w:spacing w:line="500" w:lineRule="exact"/>
        <w:ind w:firstLineChars="150" w:firstLine="360"/>
        <w:rPr>
          <w:rFonts w:ascii="宋体" w:hAnsi="宋体" w:cs="宋体"/>
          <w:kern w:val="0"/>
          <w:sz w:val="24"/>
        </w:rPr>
      </w:pPr>
      <w:r>
        <w:rPr>
          <w:rFonts w:ascii="宋体" w:hAnsi="宋体" w:cs="宋体" w:hint="eastAsia"/>
          <w:kern w:val="0"/>
          <w:sz w:val="24"/>
        </w:rPr>
        <w:t xml:space="preserve">产品名称、品牌（宝胜）、规格型号、数量（暂定）、单价等：见本合同附件。 </w:t>
      </w:r>
    </w:p>
    <w:p w:rsidR="00E17C39" w:rsidRDefault="00E66944">
      <w:pPr>
        <w:pStyle w:val="3"/>
        <w:rPr>
          <w:rFonts w:cs="宋体"/>
          <w:kern w:val="0"/>
        </w:rPr>
      </w:pPr>
      <w:bookmarkStart w:id="47" w:name="_Hlt503692502"/>
      <w:bookmarkStart w:id="48" w:name="_Toc382300213"/>
      <w:bookmarkStart w:id="49" w:name="_Toc423447810"/>
      <w:bookmarkEnd w:id="47"/>
      <w:r>
        <w:rPr>
          <w:rFonts w:cs="宋体" w:hint="eastAsia"/>
          <w:kern w:val="0"/>
        </w:rPr>
        <w:t>3.</w:t>
      </w:r>
      <w:r>
        <w:rPr>
          <w:rFonts w:cs="宋体" w:hint="eastAsia"/>
          <w:kern w:val="0"/>
        </w:rPr>
        <w:tab/>
      </w:r>
      <w:r>
        <w:rPr>
          <w:rFonts w:hint="eastAsia"/>
        </w:rPr>
        <w:t>产品质量标准和要求</w:t>
      </w:r>
      <w:bookmarkEnd w:id="48"/>
      <w:bookmarkEnd w:id="49"/>
    </w:p>
    <w:p w:rsidR="00E17C39" w:rsidRDefault="00E66944">
      <w:pPr>
        <w:spacing w:line="500" w:lineRule="exact"/>
        <w:ind w:firstLineChars="200" w:firstLine="480"/>
        <w:rPr>
          <w:rFonts w:ascii="宋体" w:hAnsi="宋体"/>
          <w:sz w:val="24"/>
        </w:rPr>
      </w:pPr>
      <w:r>
        <w:rPr>
          <w:rFonts w:ascii="宋体" w:hAnsi="宋体" w:hint="eastAsia"/>
          <w:sz w:val="24"/>
        </w:rPr>
        <w:t>产品质量标准与要求见本项目战略合作协议及分项协作合同的有关约定（如本项目对产品有特殊要求，需方将提供具体要求作为本合同附件）。</w:t>
      </w:r>
    </w:p>
    <w:p w:rsidR="00E17C39" w:rsidRDefault="00E66944">
      <w:pPr>
        <w:pStyle w:val="3"/>
        <w:rPr>
          <w:kern w:val="0"/>
        </w:rPr>
      </w:pPr>
      <w:bookmarkStart w:id="50" w:name="_Toc382300214"/>
      <w:bookmarkStart w:id="51" w:name="_Toc423447811"/>
      <w:r>
        <w:rPr>
          <w:rFonts w:hint="eastAsia"/>
          <w:kern w:val="0"/>
        </w:rPr>
        <w:lastRenderedPageBreak/>
        <w:t>4.</w:t>
      </w:r>
      <w:r>
        <w:rPr>
          <w:rFonts w:hint="eastAsia"/>
          <w:kern w:val="0"/>
        </w:rPr>
        <w:tab/>
      </w:r>
      <w:r>
        <w:rPr>
          <w:kern w:val="0"/>
        </w:rPr>
        <w:t>合同价</w:t>
      </w:r>
      <w:r>
        <w:rPr>
          <w:rFonts w:hint="eastAsia"/>
          <w:kern w:val="0"/>
        </w:rPr>
        <w:t>款</w:t>
      </w:r>
      <w:bookmarkEnd w:id="50"/>
      <w:bookmarkEnd w:id="51"/>
    </w:p>
    <w:p w:rsidR="00E17C39" w:rsidRDefault="00E66944">
      <w:pPr>
        <w:widowControl/>
        <w:spacing w:line="500" w:lineRule="exact"/>
        <w:ind w:left="480" w:hangingChars="200" w:hanging="480"/>
        <w:jc w:val="left"/>
        <w:rPr>
          <w:rFonts w:ascii="宋体" w:hAnsi="宋体"/>
          <w:sz w:val="24"/>
        </w:rPr>
      </w:pPr>
      <w:r>
        <w:rPr>
          <w:rFonts w:ascii="宋体" w:hAnsi="宋体" w:cs="宋体" w:hint="eastAsia"/>
          <w:kern w:val="0"/>
          <w:sz w:val="24"/>
        </w:rPr>
        <w:t>4.1</w:t>
      </w:r>
      <w:r>
        <w:rPr>
          <w:rFonts w:ascii="宋体" w:hAnsi="宋体"/>
          <w:sz w:val="24"/>
        </w:rPr>
        <w:t>本合同</w:t>
      </w:r>
      <w:r>
        <w:rPr>
          <w:rFonts w:ascii="宋体" w:hAnsi="宋体" w:hint="eastAsia"/>
          <w:sz w:val="24"/>
        </w:rPr>
        <w:t>暂定总</w:t>
      </w:r>
      <w:r>
        <w:rPr>
          <w:rFonts w:ascii="宋体" w:hAnsi="宋体"/>
          <w:sz w:val="24"/>
        </w:rPr>
        <w:t>价</w:t>
      </w:r>
      <w:r>
        <w:rPr>
          <w:rFonts w:ascii="宋体" w:hAnsi="宋体" w:hint="eastAsia"/>
          <w:sz w:val="24"/>
        </w:rPr>
        <w:t>（含税金）</w:t>
      </w:r>
      <w:r>
        <w:rPr>
          <w:rFonts w:ascii="宋体" w:hAnsi="宋体"/>
          <w:sz w:val="24"/>
        </w:rPr>
        <w:t>为</w:t>
      </w:r>
      <w:r>
        <w:rPr>
          <w:rFonts w:ascii="宋体" w:hAnsi="宋体" w:hint="eastAsia"/>
          <w:sz w:val="24"/>
        </w:rPr>
        <w:t>：（</w:t>
      </w:r>
      <w:r>
        <w:rPr>
          <w:rFonts w:ascii="宋体" w:hAnsi="宋体"/>
          <w:sz w:val="24"/>
        </w:rPr>
        <w:t>大写</w:t>
      </w:r>
      <w:r>
        <w:rPr>
          <w:rFonts w:ascii="宋体" w:hAnsi="宋体" w:hint="eastAsia"/>
          <w:sz w:val="24"/>
        </w:rPr>
        <w:t>）</w:t>
      </w:r>
      <w:r>
        <w:rPr>
          <w:rFonts w:ascii="宋体" w:hAnsi="宋体"/>
          <w:sz w:val="24"/>
        </w:rPr>
        <w:t>人民币</w:t>
      </w:r>
      <w:r w:rsidR="002F4062">
        <w:rPr>
          <w:rFonts w:ascii="宋体" w:hAnsi="宋体" w:hint="eastAsia"/>
          <w:sz w:val="24"/>
          <w:u w:val="single"/>
        </w:rPr>
        <w:t xml:space="preserve"> </w:t>
      </w:r>
      <w:ins w:id="52" w:author="刘美琪" w:date="2016-08-18T10:32:00Z">
        <w:del w:id="53" w:author="王睿" w:date="2016-12-28T11:18:00Z">
          <w:r w:rsidR="00AF6362" w:rsidRPr="00AF6362" w:rsidDel="00CE5ECD">
            <w:rPr>
              <w:rFonts w:ascii="宋体" w:hAnsi="宋体" w:hint="eastAsia"/>
              <w:sz w:val="24"/>
              <w:u w:val="single"/>
            </w:rPr>
            <w:delText>壹佰柒拾柒万陆仟壹佰叁拾捌元陆角壹分</w:delText>
          </w:r>
        </w:del>
      </w:ins>
      <w:proofErr w:type="gramStart"/>
      <w:ins w:id="54" w:author="王睿" w:date="2017-03-31T18:22:00Z">
        <w:r w:rsidR="0062023E">
          <w:rPr>
            <w:rFonts w:ascii="宋体" w:hAnsi="宋体" w:hint="eastAsia"/>
            <w:sz w:val="24"/>
            <w:u w:val="single"/>
          </w:rPr>
          <w:t>玖佰陆</w:t>
        </w:r>
      </w:ins>
      <w:ins w:id="55" w:author="王睿" w:date="2016-12-28T11:18:00Z">
        <w:r w:rsidR="00CE5ECD">
          <w:rPr>
            <w:rFonts w:ascii="宋体" w:hAnsi="宋体" w:hint="eastAsia"/>
            <w:sz w:val="24"/>
            <w:u w:val="single"/>
          </w:rPr>
          <w:t>拾</w:t>
        </w:r>
      </w:ins>
      <w:ins w:id="56" w:author="王睿" w:date="2017-03-31T18:22:00Z">
        <w:r w:rsidR="0062023E">
          <w:rPr>
            <w:rFonts w:ascii="宋体" w:hAnsi="宋体" w:hint="eastAsia"/>
            <w:sz w:val="24"/>
            <w:u w:val="single"/>
          </w:rPr>
          <w:t>壹</w:t>
        </w:r>
      </w:ins>
      <w:ins w:id="57" w:author="王睿" w:date="2016-12-28T11:18:00Z">
        <w:r w:rsidR="00CE5ECD">
          <w:rPr>
            <w:rFonts w:ascii="宋体" w:hAnsi="宋体" w:hint="eastAsia"/>
            <w:sz w:val="24"/>
            <w:u w:val="single"/>
          </w:rPr>
          <w:t>万</w:t>
        </w:r>
      </w:ins>
      <w:ins w:id="58" w:author="王睿" w:date="2017-03-31T18:22:00Z">
        <w:r w:rsidR="0062023E">
          <w:rPr>
            <w:rFonts w:ascii="宋体" w:hAnsi="宋体" w:hint="eastAsia"/>
            <w:sz w:val="24"/>
            <w:u w:val="single"/>
          </w:rPr>
          <w:t>叁</w:t>
        </w:r>
      </w:ins>
      <w:ins w:id="59" w:author="王睿" w:date="2016-12-28T11:18:00Z">
        <w:r w:rsidR="00CE5ECD">
          <w:rPr>
            <w:rFonts w:ascii="宋体" w:hAnsi="宋体" w:hint="eastAsia"/>
            <w:sz w:val="24"/>
            <w:u w:val="single"/>
          </w:rPr>
          <w:t>仟玖佰</w:t>
        </w:r>
      </w:ins>
      <w:ins w:id="60" w:author="王睿" w:date="2017-03-31T18:22:00Z">
        <w:r w:rsidR="0062023E">
          <w:rPr>
            <w:rFonts w:ascii="宋体" w:hAnsi="宋体" w:hint="eastAsia"/>
            <w:sz w:val="24"/>
            <w:u w:val="single"/>
          </w:rPr>
          <w:t>壹</w:t>
        </w:r>
      </w:ins>
      <w:ins w:id="61" w:author="王睿" w:date="2016-12-28T11:18:00Z">
        <w:r w:rsidR="00CE5ECD">
          <w:rPr>
            <w:rFonts w:ascii="宋体" w:hAnsi="宋体" w:hint="eastAsia"/>
            <w:sz w:val="24"/>
            <w:u w:val="single"/>
          </w:rPr>
          <w:t>拾</w:t>
        </w:r>
      </w:ins>
      <w:ins w:id="62" w:author="王睿" w:date="2017-01-23T17:06:00Z">
        <w:r w:rsidR="00002CA9">
          <w:rPr>
            <w:rFonts w:ascii="宋体" w:hAnsi="宋体" w:hint="eastAsia"/>
            <w:sz w:val="24"/>
            <w:u w:val="single"/>
          </w:rPr>
          <w:t>肆</w:t>
        </w:r>
      </w:ins>
      <w:proofErr w:type="gramEnd"/>
      <w:ins w:id="63" w:author="王睿" w:date="2016-12-28T11:18:00Z">
        <w:r w:rsidR="00CE5ECD">
          <w:rPr>
            <w:rFonts w:ascii="宋体" w:hAnsi="宋体" w:hint="eastAsia"/>
            <w:sz w:val="24"/>
            <w:u w:val="single"/>
          </w:rPr>
          <w:t>元</w:t>
        </w:r>
      </w:ins>
      <w:ins w:id="64" w:author="王睿" w:date="2017-03-31T18:22:00Z">
        <w:r w:rsidR="0062023E">
          <w:rPr>
            <w:rFonts w:ascii="宋体" w:hAnsi="宋体" w:hint="eastAsia"/>
            <w:sz w:val="24"/>
            <w:u w:val="single"/>
          </w:rPr>
          <w:t>陆</w:t>
        </w:r>
      </w:ins>
      <w:ins w:id="65" w:author="王睿" w:date="2016-12-28T11:18:00Z">
        <w:r w:rsidR="00CE5ECD">
          <w:rPr>
            <w:rFonts w:ascii="宋体" w:hAnsi="宋体" w:hint="eastAsia"/>
            <w:sz w:val="24"/>
            <w:u w:val="single"/>
          </w:rPr>
          <w:t>角</w:t>
        </w:r>
      </w:ins>
      <w:ins w:id="66" w:author="王睿" w:date="2017-03-31T18:22:00Z">
        <w:r w:rsidR="0062023E">
          <w:rPr>
            <w:rFonts w:ascii="宋体" w:hAnsi="宋体" w:hint="eastAsia"/>
            <w:sz w:val="24"/>
            <w:u w:val="single"/>
          </w:rPr>
          <w:t>玖</w:t>
        </w:r>
      </w:ins>
      <w:ins w:id="67" w:author="王睿" w:date="2016-12-28T11:19:00Z">
        <w:r w:rsidR="00CE5ECD">
          <w:rPr>
            <w:rFonts w:ascii="宋体" w:hAnsi="宋体" w:hint="eastAsia"/>
            <w:sz w:val="24"/>
            <w:u w:val="single"/>
          </w:rPr>
          <w:t>分</w:t>
        </w:r>
      </w:ins>
      <w:r>
        <w:rPr>
          <w:rFonts w:ascii="宋体" w:hAnsi="宋体" w:hint="eastAsia"/>
          <w:sz w:val="24"/>
        </w:rPr>
        <w:t>（￥</w:t>
      </w:r>
      <w:del w:id="68" w:author="刘美琪" w:date="2016-08-18T10:29:00Z">
        <w:r w:rsidR="002F4062" w:rsidDel="00AF6362">
          <w:rPr>
            <w:rFonts w:ascii="宋体" w:hAnsi="宋体" w:hint="eastAsia"/>
            <w:sz w:val="24"/>
            <w:u w:val="single"/>
          </w:rPr>
          <w:delText>5,699,269.86</w:delText>
        </w:r>
      </w:del>
      <w:bookmarkStart w:id="69" w:name="OLE_LINK1"/>
      <w:bookmarkStart w:id="70" w:name="OLE_LINK2"/>
      <w:ins w:id="71" w:author="刘美琪" w:date="2016-08-18T10:29:00Z">
        <w:del w:id="72" w:author="王睿" w:date="2016-12-28T11:16:00Z">
          <w:r w:rsidR="00AF6362" w:rsidDel="00CE5ECD">
            <w:rPr>
              <w:rFonts w:ascii="宋体" w:hAnsi="宋体" w:hint="eastAsia"/>
              <w:sz w:val="24"/>
              <w:u w:val="single"/>
            </w:rPr>
            <w:delText>1,776,138.61</w:delText>
          </w:r>
        </w:del>
      </w:ins>
      <w:bookmarkEnd w:id="69"/>
      <w:bookmarkEnd w:id="70"/>
      <w:ins w:id="73" w:author="王睿" w:date="2017-03-31T18:21:00Z">
        <w:r w:rsidR="0062023E">
          <w:rPr>
            <w:rFonts w:ascii="宋体" w:hAnsi="宋体" w:hint="eastAsia"/>
            <w:sz w:val="24"/>
            <w:u w:val="single"/>
          </w:rPr>
          <w:t>9,613</w:t>
        </w:r>
      </w:ins>
      <w:ins w:id="74" w:author="王睿" w:date="2017-03-31T18:22:00Z">
        <w:r w:rsidR="0062023E">
          <w:rPr>
            <w:rFonts w:ascii="宋体" w:hAnsi="宋体" w:hint="eastAsia"/>
            <w:sz w:val="24"/>
            <w:u w:val="single"/>
          </w:rPr>
          <w:t>,</w:t>
        </w:r>
      </w:ins>
      <w:ins w:id="75" w:author="王睿" w:date="2017-03-31T18:21:00Z">
        <w:r w:rsidR="0062023E">
          <w:rPr>
            <w:rFonts w:ascii="宋体" w:hAnsi="宋体" w:hint="eastAsia"/>
            <w:sz w:val="24"/>
            <w:u w:val="single"/>
          </w:rPr>
          <w:t>914.69</w:t>
        </w:r>
      </w:ins>
      <w:r>
        <w:rPr>
          <w:rFonts w:ascii="宋体" w:hAnsi="宋体" w:hint="eastAsia"/>
          <w:sz w:val="24"/>
        </w:rPr>
        <w:t xml:space="preserve">元）。合同价款组成：见本合同附件。       </w:t>
      </w:r>
    </w:p>
    <w:p w:rsidR="00E17C39" w:rsidRDefault="00E66944">
      <w:pPr>
        <w:spacing w:line="500" w:lineRule="exact"/>
        <w:rPr>
          <w:rFonts w:ascii="宋体" w:hAnsi="宋体"/>
          <w:bCs/>
          <w:sz w:val="24"/>
        </w:rPr>
      </w:pPr>
      <w:r>
        <w:rPr>
          <w:rFonts w:ascii="宋体" w:hAnsi="宋体" w:hint="eastAsia"/>
          <w:bCs/>
          <w:sz w:val="24"/>
        </w:rPr>
        <w:t>4.2</w:t>
      </w:r>
      <w:r>
        <w:rPr>
          <w:rFonts w:ascii="宋体" w:hAnsi="宋体" w:hint="eastAsia"/>
          <w:bCs/>
          <w:sz w:val="24"/>
        </w:rPr>
        <w:tab/>
        <w:t>对合同价款的说明：</w:t>
      </w:r>
    </w:p>
    <w:p w:rsidR="00E17C39" w:rsidRDefault="00E66944">
      <w:pPr>
        <w:widowControl/>
        <w:spacing w:line="500" w:lineRule="exact"/>
        <w:ind w:leftChars="202" w:left="424" w:firstLineChars="200" w:firstLine="480"/>
        <w:rPr>
          <w:rFonts w:ascii="宋体" w:hAnsi="宋体"/>
          <w:bCs/>
          <w:sz w:val="24"/>
          <w:u w:val="single"/>
        </w:rPr>
      </w:pPr>
      <w:r>
        <w:rPr>
          <w:rFonts w:ascii="宋体" w:hAnsi="宋体" w:hint="eastAsia"/>
          <w:bCs/>
          <w:sz w:val="24"/>
        </w:rPr>
        <w:t>以上价款为需方根据本合同应向供方支付的所有费用，</w:t>
      </w:r>
      <w:r>
        <w:rPr>
          <w:rFonts w:ascii="宋体" w:hAnsi="宋体" w:cs="宋体" w:hint="eastAsia"/>
          <w:kern w:val="0"/>
          <w:sz w:val="24"/>
        </w:rPr>
        <w:t>包</w:t>
      </w:r>
      <w:r>
        <w:rPr>
          <w:rFonts w:ascii="宋体" w:hAnsi="宋体" w:hint="eastAsia"/>
          <w:sz w:val="24"/>
        </w:rPr>
        <w:t>括但不限于产品本身价格、材料、人工、样板试制、</w:t>
      </w:r>
      <w:r>
        <w:rPr>
          <w:rFonts w:ascii="宋体" w:hAnsi="宋体" w:hint="eastAsia"/>
          <w:bCs/>
          <w:sz w:val="24"/>
        </w:rPr>
        <w:t>样品、设计选型、</w:t>
      </w:r>
      <w:r>
        <w:rPr>
          <w:rFonts w:ascii="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Pr>
          <w:rFonts w:ascii="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Pr>
          <w:rFonts w:ascii="宋体" w:hAnsi="宋体" w:hint="eastAsia"/>
          <w:sz w:val="24"/>
        </w:rPr>
        <w:t>保修期内服务等费用。除本合同另有约定外，需方无须再向供方支付其他任何费用。</w:t>
      </w:r>
    </w:p>
    <w:p w:rsidR="00E17C39" w:rsidRDefault="00E66944">
      <w:pPr>
        <w:spacing w:line="500" w:lineRule="exact"/>
        <w:ind w:left="480" w:hangingChars="200" w:hanging="480"/>
        <w:rPr>
          <w:rFonts w:ascii="宋体" w:hAnsi="宋体"/>
          <w:sz w:val="24"/>
        </w:rPr>
      </w:pPr>
      <w:r>
        <w:rPr>
          <w:rFonts w:ascii="宋体" w:hAnsi="宋体" w:hint="eastAsia"/>
          <w:bCs/>
          <w:sz w:val="24"/>
        </w:rPr>
        <w:t>4.3 本合同为单价包干合同</w:t>
      </w:r>
      <w:r>
        <w:rPr>
          <w:rFonts w:ascii="宋体" w:hAnsi="宋体" w:hint="eastAsia"/>
          <w:sz w:val="24"/>
        </w:rPr>
        <w:t>，数量为暂定数量，最终按实际接收方确认并验收合格的实际签收数量乘以相应产品单价进行结算。</w:t>
      </w:r>
    </w:p>
    <w:p w:rsidR="00E17C39" w:rsidRDefault="00E66944">
      <w:pPr>
        <w:pStyle w:val="3"/>
      </w:pPr>
      <w:bookmarkStart w:id="76" w:name="_Toc367092927"/>
      <w:bookmarkStart w:id="77" w:name="_Toc382300215"/>
      <w:bookmarkStart w:id="78" w:name="_Toc423447812"/>
      <w:r>
        <w:rPr>
          <w:rFonts w:hint="eastAsia"/>
        </w:rPr>
        <w:t>5.</w:t>
      </w:r>
      <w:r>
        <w:rPr>
          <w:rFonts w:hint="eastAsia"/>
        </w:rPr>
        <w:tab/>
      </w:r>
      <w:r>
        <w:rPr>
          <w:rFonts w:hint="eastAsia"/>
        </w:rPr>
        <w:t>合同价款的支付与结算</w:t>
      </w:r>
      <w:bookmarkEnd w:id="76"/>
      <w:bookmarkEnd w:id="77"/>
      <w:bookmarkEnd w:id="78"/>
    </w:p>
    <w:p w:rsidR="00E17C39" w:rsidRDefault="00E66944">
      <w:pPr>
        <w:spacing w:line="500" w:lineRule="exact"/>
        <w:rPr>
          <w:rFonts w:ascii="宋体" w:hAnsi="宋体" w:cs="宋体"/>
          <w:kern w:val="0"/>
          <w:sz w:val="24"/>
        </w:rPr>
      </w:pPr>
      <w:r>
        <w:rPr>
          <w:rFonts w:ascii="宋体" w:hAnsi="宋体" w:cs="宋体" w:hint="eastAsia"/>
          <w:kern w:val="0"/>
          <w:sz w:val="24"/>
        </w:rPr>
        <w:t>5.1全部货款分期支付:</w:t>
      </w:r>
    </w:p>
    <w:p w:rsidR="00E17C39" w:rsidRDefault="00E66944">
      <w:pPr>
        <w:spacing w:line="500" w:lineRule="exact"/>
        <w:ind w:leftChars="151" w:left="437" w:hangingChars="50" w:hanging="120"/>
        <w:rPr>
          <w:rFonts w:ascii="宋体" w:hAnsi="宋体" w:cs="宋体"/>
          <w:kern w:val="0"/>
          <w:sz w:val="24"/>
        </w:rPr>
      </w:pPr>
      <w:r>
        <w:rPr>
          <w:rFonts w:ascii="宋体" w:hAnsi="宋体" w:cs="宋体" w:hint="eastAsia"/>
          <w:kern w:val="0"/>
          <w:sz w:val="24"/>
        </w:rPr>
        <w:t>（1）本合同生效后，需方不支付预付款。</w:t>
      </w:r>
    </w:p>
    <w:p w:rsidR="000C691F" w:rsidRDefault="000C691F" w:rsidP="000C691F">
      <w:pPr>
        <w:spacing w:line="500" w:lineRule="exact"/>
        <w:ind w:leftChars="151" w:left="437" w:hangingChars="50" w:hanging="120"/>
        <w:rPr>
          <w:rFonts w:ascii="宋体" w:hAnsi="宋体" w:cs="宋体"/>
          <w:kern w:val="0"/>
          <w:sz w:val="24"/>
        </w:rPr>
      </w:pPr>
      <w:r w:rsidRPr="003211A0">
        <w:rPr>
          <w:rFonts w:ascii="宋体" w:hAnsi="宋体" w:cs="宋体" w:hint="eastAsia"/>
          <w:kern w:val="0"/>
          <w:sz w:val="24"/>
        </w:rPr>
        <w:t>（2）货物到达约定交货地点后，经实际接收</w:t>
      </w:r>
      <w:proofErr w:type="gramStart"/>
      <w:r w:rsidRPr="003211A0">
        <w:rPr>
          <w:rFonts w:ascii="宋体" w:hAnsi="宋体" w:cs="宋体" w:hint="eastAsia"/>
          <w:kern w:val="0"/>
          <w:sz w:val="24"/>
        </w:rPr>
        <w:t>方初步</w:t>
      </w:r>
      <w:proofErr w:type="gramEnd"/>
      <w:r w:rsidRPr="003211A0">
        <w:rPr>
          <w:rFonts w:ascii="宋体" w:hAnsi="宋体" w:cs="宋体" w:hint="eastAsia"/>
          <w:kern w:val="0"/>
          <w:sz w:val="24"/>
        </w:rPr>
        <w:t>验收符合要求后办理签收</w:t>
      </w:r>
      <w:r>
        <w:rPr>
          <w:rFonts w:ascii="宋体" w:hAnsi="宋体" w:cs="宋体" w:hint="eastAsia"/>
          <w:kern w:val="0"/>
          <w:sz w:val="24"/>
        </w:rPr>
        <w:t>，</w:t>
      </w:r>
      <w:r w:rsidRPr="003211A0">
        <w:rPr>
          <w:rFonts w:ascii="宋体" w:hAnsi="宋体" w:hint="eastAsia"/>
          <w:sz w:val="24"/>
        </w:rPr>
        <w:t>发现破损、裂缝等损坏，供方应在需方规定时间内无条件退换</w:t>
      </w:r>
      <w:r>
        <w:rPr>
          <w:rFonts w:ascii="宋体" w:hAnsi="宋体" w:cs="宋体" w:hint="eastAsia"/>
          <w:kern w:val="0"/>
          <w:sz w:val="24"/>
        </w:rPr>
        <w:t>。</w:t>
      </w:r>
    </w:p>
    <w:p w:rsidR="000C691F" w:rsidRPr="0014713D" w:rsidRDefault="00771E5D" w:rsidP="000C691F">
      <w:pPr>
        <w:spacing w:line="500" w:lineRule="exact"/>
        <w:ind w:leftChars="151" w:left="437" w:hangingChars="50" w:hanging="120"/>
        <w:rPr>
          <w:rFonts w:ascii="宋体" w:hAnsi="宋体" w:cs="宋体"/>
          <w:kern w:val="0"/>
          <w:sz w:val="24"/>
        </w:rPr>
      </w:pPr>
      <w:r w:rsidRPr="00771E5D">
        <w:rPr>
          <w:rFonts w:ascii="宋体" w:hAnsi="宋体" w:cs="宋体"/>
          <w:kern w:val="0"/>
          <w:sz w:val="24"/>
        </w:rPr>
        <w:t>(3）所有货款及结算款均需实际接收方预审、需方复核后支付。货到现场后，供方</w:t>
      </w:r>
      <w:proofErr w:type="gramStart"/>
      <w:r w:rsidRPr="00771E5D">
        <w:rPr>
          <w:rFonts w:ascii="宋体" w:hAnsi="宋体" w:cs="宋体" w:hint="eastAsia"/>
          <w:kern w:val="0"/>
          <w:sz w:val="24"/>
        </w:rPr>
        <w:t>依实际</w:t>
      </w:r>
      <w:proofErr w:type="gramEnd"/>
      <w:r w:rsidRPr="00771E5D">
        <w:rPr>
          <w:rFonts w:ascii="宋体" w:hAnsi="宋体" w:cs="宋体" w:hint="eastAsia"/>
          <w:kern w:val="0"/>
          <w:sz w:val="24"/>
        </w:rPr>
        <w:t>签收数量于每月</w:t>
      </w:r>
      <w:r w:rsidRPr="00771E5D">
        <w:rPr>
          <w:rFonts w:ascii="宋体" w:hAnsi="宋体" w:cs="宋体"/>
          <w:kern w:val="0"/>
          <w:sz w:val="24"/>
        </w:rPr>
        <w:t>15日前向实际接收方提请货款支付审核，申请资料包含《初步验收证明书》</w:t>
      </w:r>
      <w:r w:rsidR="003D4BE0">
        <w:rPr>
          <w:rFonts w:ascii="宋体" w:hAnsi="宋体" w:hint="eastAsia"/>
          <w:sz w:val="24"/>
        </w:rPr>
        <w:t>、《工程款支付审批表》</w:t>
      </w:r>
      <w:r w:rsidR="003D4BE0">
        <w:rPr>
          <w:rFonts w:ascii="宋体" w:hAnsi="宋体" w:cs="宋体" w:hint="eastAsia"/>
          <w:kern w:val="0"/>
          <w:sz w:val="24"/>
        </w:rPr>
        <w:t>及其他相关申请资料</w:t>
      </w:r>
      <w:r w:rsidR="003D4BE0">
        <w:rPr>
          <w:rFonts w:ascii="宋体" w:hAnsi="宋体" w:cs="宋体" w:hint="eastAsia"/>
          <w:kern w:val="0"/>
          <w:sz w:val="24"/>
        </w:rPr>
        <w:lastRenderedPageBreak/>
        <w:t>（资料内容详见本项目分项协作合同第</w:t>
      </w:r>
      <w:r w:rsidR="003D4BE0">
        <w:rPr>
          <w:rFonts w:ascii="宋体" w:hAnsi="宋体" w:cs="宋体"/>
          <w:kern w:val="0"/>
          <w:sz w:val="24"/>
        </w:rPr>
        <w:t>5条）。申请资料齐全且符合要求的，实际接收方于次月的5日会签。会签后将相关货款申请资料转交需方复核。</w:t>
      </w:r>
    </w:p>
    <w:p w:rsidR="000C691F" w:rsidRPr="0014713D" w:rsidRDefault="003D4BE0" w:rsidP="000C691F">
      <w:pPr>
        <w:spacing w:line="500" w:lineRule="exact"/>
        <w:ind w:leftChars="151" w:left="437" w:hangingChars="50" w:hanging="120"/>
        <w:rPr>
          <w:rFonts w:ascii="宋体" w:hAnsi="宋体" w:cs="宋体"/>
          <w:kern w:val="0"/>
          <w:sz w:val="24"/>
        </w:rPr>
      </w:pPr>
      <w:r>
        <w:rPr>
          <w:rFonts w:ascii="宋体" w:hAnsi="宋体" w:cs="宋体" w:hint="eastAsia"/>
          <w:kern w:val="0"/>
          <w:sz w:val="24"/>
        </w:rPr>
        <w:t>（</w:t>
      </w:r>
      <w:r>
        <w:rPr>
          <w:rFonts w:ascii="宋体" w:hAnsi="宋体" w:cs="宋体"/>
          <w:kern w:val="0"/>
          <w:sz w:val="24"/>
        </w:rPr>
        <w:t>4）需方接到经实际接收方初审完毕的货款申请资料后，应在7个</w:t>
      </w:r>
      <w:proofErr w:type="gramStart"/>
      <w:r w:rsidR="00771E5D" w:rsidRPr="00771E5D">
        <w:rPr>
          <w:rFonts w:ascii="宋体" w:hAnsi="宋体" w:cs="宋体" w:hint="eastAsia"/>
          <w:kern w:val="0"/>
          <w:sz w:val="24"/>
        </w:rPr>
        <w:t>日历天</w:t>
      </w:r>
      <w:proofErr w:type="gramEnd"/>
      <w:r w:rsidR="00771E5D" w:rsidRPr="00771E5D">
        <w:rPr>
          <w:rFonts w:ascii="宋体" w:hAnsi="宋体" w:cs="宋体" w:hint="eastAsia"/>
          <w:kern w:val="0"/>
          <w:sz w:val="24"/>
        </w:rPr>
        <w:t>内完成复核并在收到供方开具的</w:t>
      </w:r>
      <w:r w:rsidR="00771E5D" w:rsidRPr="00771E5D">
        <w:rPr>
          <w:rFonts w:ascii="宋体" w:hAnsi="宋体" w:cs="宋体"/>
          <w:kern w:val="0"/>
          <w:sz w:val="24"/>
        </w:rPr>
        <w:t>17%增值税专用发票后支付至该批次到货金额的</w:t>
      </w:r>
      <w:r>
        <w:rPr>
          <w:rFonts w:ascii="宋体" w:hAnsi="宋体" w:cs="宋体"/>
          <w:kern w:val="0"/>
          <w:sz w:val="24"/>
          <w:u w:val="single"/>
        </w:rPr>
        <w:t>80</w:t>
      </w:r>
      <w:r>
        <w:rPr>
          <w:rFonts w:ascii="宋体" w:hAnsi="宋体" w:cs="宋体"/>
          <w:kern w:val="0"/>
          <w:sz w:val="24"/>
        </w:rPr>
        <w:t>%（扣除不符合要求的产品货款以及依合同确定的应扣款项等）给供方。</w:t>
      </w:r>
    </w:p>
    <w:p w:rsidR="000C691F" w:rsidRPr="0014713D" w:rsidRDefault="003D4BE0" w:rsidP="000C691F">
      <w:pPr>
        <w:spacing w:line="500" w:lineRule="exact"/>
        <w:ind w:leftChars="151" w:left="437" w:hangingChars="50" w:hanging="120"/>
        <w:rPr>
          <w:rFonts w:ascii="宋体" w:hAnsi="宋体" w:cs="宋体"/>
          <w:kern w:val="0"/>
          <w:sz w:val="24"/>
        </w:rPr>
      </w:pPr>
      <w:r>
        <w:rPr>
          <w:rFonts w:ascii="宋体" w:hAnsi="宋体" w:cs="宋体" w:hint="eastAsia"/>
          <w:kern w:val="0"/>
          <w:sz w:val="24"/>
        </w:rPr>
        <w:t>（</w:t>
      </w:r>
      <w:r>
        <w:rPr>
          <w:rFonts w:ascii="宋体" w:hAnsi="宋体" w:cs="宋体"/>
          <w:kern w:val="0"/>
          <w:sz w:val="24"/>
        </w:rPr>
        <w:t>5）全部货物安装、调试完毕且供方取得《验收合格证明书》或《工程竣工验收证明书》之日起30个</w:t>
      </w:r>
      <w:proofErr w:type="gramStart"/>
      <w:r>
        <w:rPr>
          <w:rFonts w:ascii="宋体" w:hAnsi="宋体" w:cs="宋体" w:hint="eastAsia"/>
          <w:kern w:val="0"/>
          <w:sz w:val="24"/>
        </w:rPr>
        <w:t>日历天</w:t>
      </w:r>
      <w:proofErr w:type="gramEnd"/>
      <w:r>
        <w:rPr>
          <w:rFonts w:ascii="宋体" w:hAnsi="宋体" w:cs="宋体" w:hint="eastAsia"/>
          <w:kern w:val="0"/>
          <w:sz w:val="24"/>
        </w:rPr>
        <w:t>内，供方递交完整的结算资料给实际接收方申请结算；自实际接收</w:t>
      </w:r>
      <w:proofErr w:type="gramStart"/>
      <w:r w:rsidR="00771E5D" w:rsidRPr="00771E5D">
        <w:rPr>
          <w:rFonts w:ascii="宋体" w:hAnsi="宋体" w:cs="宋体" w:hint="eastAsia"/>
          <w:kern w:val="0"/>
          <w:sz w:val="24"/>
        </w:rPr>
        <w:t>方收到</w:t>
      </w:r>
      <w:proofErr w:type="gramEnd"/>
      <w:r>
        <w:rPr>
          <w:rFonts w:ascii="宋体" w:hAnsi="宋体" w:cs="宋体" w:hint="eastAsia"/>
          <w:kern w:val="0"/>
          <w:sz w:val="24"/>
        </w:rPr>
        <w:t>结算资料之日起</w:t>
      </w:r>
      <w:r>
        <w:rPr>
          <w:rFonts w:ascii="宋体" w:hAnsi="宋体" w:cs="宋体"/>
          <w:kern w:val="0"/>
          <w:sz w:val="24"/>
        </w:rPr>
        <w:t>90个</w:t>
      </w:r>
      <w:proofErr w:type="gramStart"/>
      <w:r>
        <w:rPr>
          <w:rFonts w:ascii="宋体" w:hAnsi="宋体" w:cs="宋体" w:hint="eastAsia"/>
          <w:kern w:val="0"/>
          <w:sz w:val="24"/>
        </w:rPr>
        <w:t>日历天</w:t>
      </w:r>
      <w:proofErr w:type="gramEnd"/>
      <w:r>
        <w:rPr>
          <w:rFonts w:ascii="宋体" w:hAnsi="宋体" w:cs="宋体" w:hint="eastAsia"/>
          <w:kern w:val="0"/>
          <w:sz w:val="24"/>
        </w:rPr>
        <w:t>内确定结算价款（非实际接收方原因造成延误的除外）。结算金额经实际接收</w:t>
      </w:r>
      <w:proofErr w:type="gramStart"/>
      <w:r w:rsidR="00771E5D" w:rsidRPr="00771E5D">
        <w:rPr>
          <w:rFonts w:ascii="宋体" w:hAnsi="宋体" w:cs="宋体" w:hint="eastAsia"/>
          <w:kern w:val="0"/>
          <w:sz w:val="24"/>
        </w:rPr>
        <w:t>方初步</w:t>
      </w:r>
      <w:proofErr w:type="gramEnd"/>
      <w:r w:rsidR="00771E5D" w:rsidRPr="00771E5D">
        <w:rPr>
          <w:rFonts w:ascii="宋体" w:hAnsi="宋体" w:cs="宋体" w:hint="eastAsia"/>
          <w:kern w:val="0"/>
          <w:sz w:val="24"/>
        </w:rPr>
        <w:t>审核后交需方复核。需方应在</w:t>
      </w:r>
      <w:r w:rsidR="00771E5D" w:rsidRPr="00771E5D">
        <w:rPr>
          <w:rFonts w:ascii="宋体" w:hAnsi="宋体" w:cs="宋体"/>
          <w:kern w:val="0"/>
          <w:sz w:val="24"/>
        </w:rPr>
        <w:t>7个</w:t>
      </w:r>
      <w:proofErr w:type="gramStart"/>
      <w:r w:rsidR="00771E5D" w:rsidRPr="00771E5D">
        <w:rPr>
          <w:rFonts w:ascii="宋体" w:hAnsi="宋体" w:cs="宋体" w:hint="eastAsia"/>
          <w:kern w:val="0"/>
          <w:sz w:val="24"/>
        </w:rPr>
        <w:t>日历天</w:t>
      </w:r>
      <w:proofErr w:type="gramEnd"/>
      <w:r w:rsidR="00771E5D" w:rsidRPr="00771E5D">
        <w:rPr>
          <w:rFonts w:ascii="宋体" w:hAnsi="宋体" w:cs="宋体" w:hint="eastAsia"/>
          <w:kern w:val="0"/>
          <w:sz w:val="24"/>
        </w:rPr>
        <w:t>内完成复核并在收到供方开具的</w:t>
      </w:r>
      <w:r w:rsidR="00771E5D" w:rsidRPr="00771E5D">
        <w:rPr>
          <w:rFonts w:ascii="宋体" w:hAnsi="宋体" w:cs="宋体"/>
          <w:kern w:val="0"/>
          <w:sz w:val="24"/>
        </w:rPr>
        <w:t>17%增值税专用发票后支付至结算价款的95%（扣除不符合要求的产品货款以及依合同确定的应扣款项等）给供方。若供方未在规定时间内提交完整的结算资料，</w:t>
      </w:r>
      <w:commentRangeStart w:id="79"/>
      <w:r w:rsidR="00771E5D" w:rsidRPr="00771E5D">
        <w:rPr>
          <w:rFonts w:ascii="宋体" w:hAnsi="宋体" w:cs="宋体" w:hint="eastAsia"/>
          <w:kern w:val="0"/>
          <w:sz w:val="24"/>
        </w:rPr>
        <w:t>需方有权单独进行结算，并视为供方同意</w:t>
      </w:r>
      <w:commentRangeEnd w:id="79"/>
      <w:r>
        <w:rPr>
          <w:rStyle w:val="a6"/>
          <w:kern w:val="0"/>
        </w:rPr>
        <w:commentReference w:id="79"/>
      </w:r>
      <w:r w:rsidRPr="003D4BE0">
        <w:rPr>
          <w:rFonts w:ascii="宋体" w:hAnsi="宋体" w:cs="宋体" w:hint="eastAsia"/>
          <w:kern w:val="0"/>
          <w:sz w:val="24"/>
        </w:rPr>
        <w:t>需方的结算结果。</w:t>
      </w:r>
    </w:p>
    <w:p w:rsidR="00E17C39" w:rsidRPr="0014713D" w:rsidRDefault="003D4BE0">
      <w:pPr>
        <w:spacing w:line="500" w:lineRule="exact"/>
        <w:ind w:leftChars="151" w:left="437" w:hangingChars="50" w:hanging="120"/>
        <w:rPr>
          <w:rFonts w:ascii="宋体" w:hAnsi="宋体" w:cs="宋体"/>
          <w:kern w:val="0"/>
          <w:sz w:val="24"/>
        </w:rPr>
      </w:pPr>
      <w:r w:rsidRPr="003D4BE0">
        <w:rPr>
          <w:rFonts w:ascii="宋体" w:hAnsi="宋体" w:cs="宋体" w:hint="eastAsia"/>
          <w:kern w:val="0"/>
          <w:sz w:val="24"/>
        </w:rPr>
        <w:t>（</w:t>
      </w:r>
      <w:r w:rsidRPr="003D4BE0">
        <w:rPr>
          <w:rFonts w:ascii="宋体" w:hAnsi="宋体" w:cs="宋体"/>
          <w:kern w:val="0"/>
          <w:sz w:val="24"/>
        </w:rPr>
        <w:t>6）供方申请货款应符合需方关于货款支付的程序规定，如供方未按时递交申请资料，则需方付款时间顺延。如需方无正当理由延期付款当月累计超过</w:t>
      </w:r>
      <w:r w:rsidR="00771E5D" w:rsidRPr="00771E5D">
        <w:rPr>
          <w:rFonts w:ascii="宋体" w:hAnsi="宋体" w:cs="宋体"/>
          <w:kern w:val="0"/>
          <w:sz w:val="24"/>
        </w:rPr>
        <w:t>15个工作日，交货期限顺延。</w:t>
      </w:r>
    </w:p>
    <w:p w:rsidR="00E17C39" w:rsidRPr="0014713D" w:rsidRDefault="003D4BE0">
      <w:pPr>
        <w:spacing w:line="500" w:lineRule="exact"/>
        <w:ind w:left="480" w:hangingChars="200" w:hanging="480"/>
        <w:rPr>
          <w:rFonts w:ascii="宋体" w:hAnsi="宋体" w:cs="宋体"/>
          <w:kern w:val="0"/>
          <w:sz w:val="24"/>
        </w:rPr>
      </w:pPr>
      <w:r w:rsidRPr="003D4BE0">
        <w:rPr>
          <w:rFonts w:ascii="宋体" w:hAnsi="宋体" w:cs="宋体"/>
          <w:kern w:val="0"/>
          <w:sz w:val="24"/>
        </w:rPr>
        <w:t xml:space="preserve">5.2 </w:t>
      </w:r>
      <w:r w:rsidRPr="003D4BE0">
        <w:rPr>
          <w:rFonts w:ascii="宋体" w:hAnsi="宋体" w:cs="宋体" w:hint="eastAsia"/>
          <w:kern w:val="0"/>
          <w:sz w:val="24"/>
        </w:rPr>
        <w:t>供方必须按照政府有关规定完税并按需方要求提供符合税法规定的</w:t>
      </w:r>
      <w:r w:rsidRPr="003D4BE0">
        <w:rPr>
          <w:rFonts w:ascii="宋体" w:hAnsi="宋体" w:cs="宋体"/>
          <w:kern w:val="0"/>
          <w:sz w:val="24"/>
        </w:rPr>
        <w:t>17%增值税专用发票。</w:t>
      </w:r>
    </w:p>
    <w:p w:rsidR="00E17C39" w:rsidRPr="0014713D" w:rsidRDefault="003D4BE0">
      <w:pPr>
        <w:spacing w:line="500" w:lineRule="exact"/>
        <w:rPr>
          <w:rFonts w:ascii="宋体" w:hAnsi="宋体"/>
          <w:sz w:val="24"/>
        </w:rPr>
      </w:pPr>
      <w:r w:rsidRPr="003D4BE0">
        <w:rPr>
          <w:rFonts w:ascii="宋体" w:hAnsi="宋体"/>
          <w:sz w:val="24"/>
        </w:rPr>
        <w:t>5.3货款支付方式：包括但不限于银行转账、国内信用证或银行承兑汇票等方式。</w:t>
      </w:r>
    </w:p>
    <w:p w:rsidR="00E17C39" w:rsidRPr="0014713D" w:rsidRDefault="00771E5D">
      <w:pPr>
        <w:pStyle w:val="3"/>
      </w:pPr>
      <w:bookmarkStart w:id="80" w:name="_Toc382300216"/>
      <w:bookmarkStart w:id="81" w:name="_Toc423447813"/>
      <w:r w:rsidRPr="00771E5D">
        <w:t xml:space="preserve">6.  </w:t>
      </w:r>
      <w:r w:rsidRPr="00771E5D">
        <w:rPr>
          <w:rFonts w:hint="eastAsia"/>
        </w:rPr>
        <w:t>质量</w:t>
      </w:r>
      <w:bookmarkEnd w:id="80"/>
      <w:r w:rsidRPr="00771E5D">
        <w:rPr>
          <w:rFonts w:hint="eastAsia"/>
        </w:rPr>
        <w:t>担保</w:t>
      </w:r>
      <w:bookmarkEnd w:id="81"/>
    </w:p>
    <w:p w:rsidR="00E17C39" w:rsidRPr="0014713D" w:rsidRDefault="003D4BE0">
      <w:pPr>
        <w:widowControl/>
        <w:spacing w:line="500" w:lineRule="exact"/>
        <w:ind w:left="1" w:firstLineChars="200" w:firstLine="480"/>
        <w:rPr>
          <w:rFonts w:ascii="宋体" w:hAnsi="宋体" w:cs="宋体"/>
          <w:color w:val="000000"/>
          <w:kern w:val="0"/>
          <w:sz w:val="24"/>
        </w:rPr>
      </w:pPr>
      <w:r w:rsidRPr="003D4BE0">
        <w:rPr>
          <w:rFonts w:ascii="宋体" w:hAnsi="宋体" w:cs="宋体" w:hint="eastAsia"/>
          <w:color w:val="000000"/>
          <w:kern w:val="0"/>
          <w:sz w:val="24"/>
        </w:rPr>
        <w:t>质量担保方式可为：由需方扣除结算价款的</w:t>
      </w:r>
      <w:r w:rsidRPr="003D4BE0">
        <w:rPr>
          <w:rFonts w:ascii="宋体" w:hAnsi="宋体" w:cs="宋体"/>
          <w:color w:val="000000"/>
          <w:kern w:val="0"/>
          <w:sz w:val="24"/>
        </w:rPr>
        <w:t>5%作为质量保修金或供方提交金额为结算价款</w:t>
      </w:r>
      <w:r w:rsidR="00771E5D" w:rsidRPr="00771E5D">
        <w:rPr>
          <w:rFonts w:ascii="宋体" w:hAnsi="宋体" w:cs="宋体"/>
          <w:color w:val="000000"/>
          <w:kern w:val="0"/>
          <w:sz w:val="24"/>
        </w:rPr>
        <w:t>5%的质量保函。</w:t>
      </w:r>
      <w:bookmarkStart w:id="82" w:name="_GoBack"/>
      <w:bookmarkEnd w:id="82"/>
    </w:p>
    <w:p w:rsidR="00E17C39" w:rsidRPr="0014713D" w:rsidRDefault="003D4BE0">
      <w:pPr>
        <w:widowControl/>
        <w:spacing w:line="500" w:lineRule="exact"/>
        <w:ind w:left="480" w:hangingChars="200" w:hanging="480"/>
        <w:rPr>
          <w:rFonts w:ascii="宋体" w:hAnsi="宋体"/>
          <w:sz w:val="24"/>
        </w:rPr>
      </w:pPr>
      <w:r w:rsidRPr="003D4BE0">
        <w:rPr>
          <w:rFonts w:ascii="宋体" w:hAnsi="宋体"/>
          <w:sz w:val="24"/>
        </w:rPr>
        <w:t xml:space="preserve">6.1 </w:t>
      </w:r>
      <w:r w:rsidRPr="003D4BE0">
        <w:rPr>
          <w:rFonts w:ascii="宋体" w:hAnsi="宋体" w:hint="eastAsia"/>
          <w:sz w:val="24"/>
        </w:rPr>
        <w:t>若扣除</w:t>
      </w:r>
      <w:r w:rsidRPr="003D4BE0">
        <w:rPr>
          <w:rFonts w:ascii="宋体" w:hAnsi="宋体" w:cs="宋体" w:hint="eastAsia"/>
          <w:color w:val="000000"/>
          <w:kern w:val="0"/>
          <w:sz w:val="24"/>
        </w:rPr>
        <w:t>结算价款的</w:t>
      </w:r>
      <w:r w:rsidRPr="003D4BE0">
        <w:rPr>
          <w:rFonts w:ascii="宋体" w:hAnsi="宋体" w:cs="宋体"/>
          <w:color w:val="000000"/>
          <w:kern w:val="0"/>
          <w:sz w:val="24"/>
        </w:rPr>
        <w:t>5%</w:t>
      </w:r>
      <w:r w:rsidR="00771E5D" w:rsidRPr="00771E5D">
        <w:rPr>
          <w:rFonts w:ascii="宋体" w:hAnsi="宋体" w:cs="宋体"/>
          <w:color w:val="000000"/>
          <w:kern w:val="0"/>
          <w:sz w:val="24"/>
        </w:rPr>
        <w:t>作为质量保修金，当供方已按合同约定履行保修义务的，自</w:t>
      </w:r>
      <w:r w:rsidR="00771E5D" w:rsidRPr="00771E5D">
        <w:rPr>
          <w:rFonts w:ascii="宋体" w:hAnsi="宋体" w:hint="eastAsia"/>
          <w:sz w:val="24"/>
        </w:rPr>
        <w:t>保修期起算满</w:t>
      </w:r>
      <w:r w:rsidR="00771E5D" w:rsidRPr="00771E5D">
        <w:rPr>
          <w:rFonts w:ascii="宋体" w:hAnsi="宋体"/>
          <w:sz w:val="24"/>
        </w:rPr>
        <w:t>1年后，经供方申请，需方审查确认后于30个</w:t>
      </w:r>
      <w:proofErr w:type="gramStart"/>
      <w:r w:rsidR="00771E5D" w:rsidRPr="00771E5D">
        <w:rPr>
          <w:rFonts w:ascii="宋体" w:hAnsi="宋体" w:hint="eastAsia"/>
          <w:sz w:val="24"/>
        </w:rPr>
        <w:t>日历天</w:t>
      </w:r>
      <w:proofErr w:type="gramEnd"/>
      <w:r w:rsidR="00771E5D" w:rsidRPr="00771E5D">
        <w:rPr>
          <w:rFonts w:ascii="宋体" w:hAnsi="宋体" w:hint="eastAsia"/>
          <w:sz w:val="24"/>
        </w:rPr>
        <w:t>内无息退还质量保修金的一半；保修期起算满</w:t>
      </w:r>
      <w:r w:rsidR="00771E5D" w:rsidRPr="00771E5D">
        <w:rPr>
          <w:rFonts w:ascii="宋体" w:hAnsi="宋体"/>
          <w:sz w:val="24"/>
        </w:rPr>
        <w:t>2年后，经供方申请，需方审查确认后于30个</w:t>
      </w:r>
      <w:proofErr w:type="gramStart"/>
      <w:r w:rsidR="00771E5D" w:rsidRPr="00771E5D">
        <w:rPr>
          <w:rFonts w:ascii="宋体" w:hAnsi="宋体" w:hint="eastAsia"/>
          <w:sz w:val="24"/>
        </w:rPr>
        <w:t>日历天</w:t>
      </w:r>
      <w:proofErr w:type="gramEnd"/>
      <w:r w:rsidR="00771E5D" w:rsidRPr="00771E5D">
        <w:rPr>
          <w:rFonts w:ascii="宋体" w:hAnsi="宋体" w:hint="eastAsia"/>
          <w:sz w:val="24"/>
        </w:rPr>
        <w:t>内无息退还剩余的质量保修金。</w:t>
      </w:r>
    </w:p>
    <w:p w:rsidR="00E17C39" w:rsidRPr="0014713D" w:rsidRDefault="003D4BE0">
      <w:pPr>
        <w:widowControl/>
        <w:spacing w:line="500" w:lineRule="exact"/>
        <w:ind w:left="480" w:hangingChars="200" w:hanging="480"/>
        <w:rPr>
          <w:rFonts w:ascii="宋体" w:hAnsi="宋体"/>
          <w:sz w:val="24"/>
        </w:rPr>
      </w:pPr>
      <w:r w:rsidRPr="003D4BE0">
        <w:rPr>
          <w:rFonts w:ascii="宋体" w:hAnsi="宋体"/>
          <w:sz w:val="24"/>
        </w:rPr>
        <w:lastRenderedPageBreak/>
        <w:t xml:space="preserve">6.2 </w:t>
      </w:r>
      <w:r w:rsidRPr="003D4BE0">
        <w:rPr>
          <w:rFonts w:ascii="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00771E5D" w:rsidRPr="00771E5D">
        <w:rPr>
          <w:rFonts w:ascii="宋体" w:hAnsi="宋体"/>
          <w:sz w:val="24"/>
        </w:rPr>
        <w:t>30个</w:t>
      </w:r>
      <w:proofErr w:type="gramStart"/>
      <w:r w:rsidR="00771E5D" w:rsidRPr="00771E5D">
        <w:rPr>
          <w:rFonts w:ascii="宋体" w:hAnsi="宋体" w:hint="eastAsia"/>
          <w:sz w:val="24"/>
        </w:rPr>
        <w:t>日历天</w:t>
      </w:r>
      <w:proofErr w:type="gramEnd"/>
      <w:r w:rsidR="00771E5D" w:rsidRPr="00771E5D">
        <w:rPr>
          <w:rFonts w:ascii="宋体" w:hAnsi="宋体" w:hint="eastAsia"/>
          <w:sz w:val="24"/>
        </w:rPr>
        <w:t>内支付至结算价款的</w:t>
      </w:r>
      <w:r w:rsidR="00771E5D" w:rsidRPr="00771E5D">
        <w:rPr>
          <w:rFonts w:ascii="宋体" w:hAnsi="宋体"/>
          <w:sz w:val="24"/>
        </w:rPr>
        <w:t>100%。若质量保修期内未发生索赔事项，保函原件自保修期届满后，经供方申请，需方审查确认后30个</w:t>
      </w:r>
      <w:proofErr w:type="gramStart"/>
      <w:r w:rsidR="00771E5D" w:rsidRPr="00771E5D">
        <w:rPr>
          <w:rFonts w:ascii="宋体" w:hAnsi="宋体" w:hint="eastAsia"/>
          <w:sz w:val="24"/>
        </w:rPr>
        <w:t>日历天</w:t>
      </w:r>
      <w:proofErr w:type="gramEnd"/>
      <w:r w:rsidR="00771E5D" w:rsidRPr="00771E5D">
        <w:rPr>
          <w:rFonts w:ascii="宋体" w:hAnsi="宋体" w:hint="eastAsia"/>
          <w:sz w:val="24"/>
        </w:rPr>
        <w:t>内退还。</w:t>
      </w:r>
    </w:p>
    <w:p w:rsidR="00E17C39" w:rsidRPr="0014713D" w:rsidRDefault="00771E5D">
      <w:pPr>
        <w:pStyle w:val="3"/>
      </w:pPr>
      <w:bookmarkStart w:id="83" w:name="_Toc382300217"/>
      <w:bookmarkStart w:id="84" w:name="_Toc423447814"/>
      <w:r w:rsidRPr="00771E5D">
        <w:t xml:space="preserve">7.  </w:t>
      </w:r>
      <w:r w:rsidRPr="00771E5D">
        <w:rPr>
          <w:rFonts w:hint="eastAsia"/>
        </w:rPr>
        <w:t>供方账户信息</w:t>
      </w:r>
      <w:bookmarkEnd w:id="83"/>
      <w:bookmarkEnd w:id="84"/>
    </w:p>
    <w:p w:rsidR="00E66944" w:rsidRPr="0014713D" w:rsidRDefault="003D4BE0" w:rsidP="00E66944">
      <w:pPr>
        <w:spacing w:line="500" w:lineRule="exact"/>
        <w:ind w:firstLineChars="200" w:firstLine="480"/>
        <w:rPr>
          <w:rFonts w:ascii="宋体" w:hAnsi="宋体"/>
          <w:bCs/>
          <w:sz w:val="24"/>
          <w:u w:val="single"/>
        </w:rPr>
      </w:pPr>
      <w:r w:rsidRPr="003D4BE0">
        <w:rPr>
          <w:rFonts w:ascii="宋体" w:hAnsi="宋体" w:hint="eastAsia"/>
          <w:bCs/>
          <w:sz w:val="24"/>
        </w:rPr>
        <w:t>账户名称：</w:t>
      </w:r>
      <w:r w:rsidRPr="003D4BE0">
        <w:rPr>
          <w:rFonts w:ascii="宋体" w:hAnsi="宋体" w:hint="eastAsia"/>
          <w:bCs/>
          <w:sz w:val="24"/>
          <w:u w:val="single"/>
        </w:rPr>
        <w:t>珠海同盛机电设备有限公司</w:t>
      </w:r>
    </w:p>
    <w:p w:rsidR="00E66944" w:rsidRPr="0014713D" w:rsidRDefault="00162BD9" w:rsidP="00E66944">
      <w:pPr>
        <w:spacing w:line="500" w:lineRule="exact"/>
        <w:ind w:firstLineChars="200" w:firstLine="480"/>
        <w:rPr>
          <w:rFonts w:ascii="宋体" w:hAnsi="宋体"/>
          <w:bCs/>
          <w:sz w:val="24"/>
        </w:rPr>
      </w:pPr>
      <w:ins w:id="85" w:author="王睿" w:date="2016-10-24T12:51:00Z">
        <w:r>
          <w:rPr>
            <w:rFonts w:ascii="宋体" w:hAnsi="宋体" w:hint="eastAsia"/>
            <w:bCs/>
            <w:sz w:val="24"/>
          </w:rPr>
          <w:t>开户银行</w:t>
        </w:r>
      </w:ins>
      <w:r w:rsidR="003D4BE0" w:rsidRPr="003D4BE0">
        <w:rPr>
          <w:rFonts w:ascii="宋体" w:hAnsi="宋体"/>
          <w:bCs/>
          <w:sz w:val="24"/>
        </w:rPr>
        <w:t>：</w:t>
      </w:r>
      <w:r w:rsidR="004612E0">
        <w:rPr>
          <w:rFonts w:ascii="宋体" w:hAnsi="宋体" w:hint="eastAsia"/>
          <w:bCs/>
          <w:sz w:val="24"/>
          <w:u w:val="single"/>
        </w:rPr>
        <w:t>中国银行股份有限公司珠海拱北支行</w:t>
      </w:r>
      <w:r w:rsidR="003D4BE0" w:rsidRPr="003D4BE0">
        <w:rPr>
          <w:rFonts w:ascii="宋体" w:hAnsi="宋体"/>
          <w:bCs/>
          <w:sz w:val="24"/>
          <w:u w:val="single"/>
        </w:rPr>
        <w:t xml:space="preserve"> </w:t>
      </w:r>
    </w:p>
    <w:p w:rsidR="00E66944" w:rsidRPr="0014713D" w:rsidRDefault="00162BD9" w:rsidP="00E66944">
      <w:pPr>
        <w:spacing w:line="500" w:lineRule="exact"/>
        <w:ind w:firstLineChars="200" w:firstLine="480"/>
        <w:rPr>
          <w:rFonts w:ascii="宋体" w:hAnsi="宋体"/>
          <w:bCs/>
          <w:sz w:val="24"/>
          <w:u w:val="single"/>
        </w:rPr>
      </w:pPr>
      <w:proofErr w:type="gramStart"/>
      <w:ins w:id="86" w:author="王睿" w:date="2016-10-24T12:52:00Z">
        <w:r>
          <w:rPr>
            <w:rFonts w:ascii="宋体" w:hAnsi="宋体" w:hint="eastAsia"/>
            <w:bCs/>
            <w:sz w:val="24"/>
          </w:rPr>
          <w:t>账</w:t>
        </w:r>
        <w:proofErr w:type="gramEnd"/>
        <w:r>
          <w:rPr>
            <w:rFonts w:ascii="宋体" w:hAnsi="宋体" w:hint="eastAsia"/>
            <w:bCs/>
            <w:sz w:val="24"/>
          </w:rPr>
          <w:t xml:space="preserve">    号</w:t>
        </w:r>
      </w:ins>
      <w:r w:rsidR="003D4BE0" w:rsidRPr="003D4BE0">
        <w:rPr>
          <w:rFonts w:ascii="宋体" w:hAnsi="宋体" w:hint="eastAsia"/>
          <w:bCs/>
          <w:sz w:val="24"/>
        </w:rPr>
        <w:t>：</w:t>
      </w:r>
      <w:r w:rsidR="004612E0">
        <w:rPr>
          <w:rFonts w:ascii="宋体" w:hAnsi="宋体" w:hint="eastAsia"/>
          <w:bCs/>
          <w:sz w:val="24"/>
          <w:u w:val="single"/>
        </w:rPr>
        <w:t>674366170529</w:t>
      </w:r>
    </w:p>
    <w:p w:rsidR="00E17C39" w:rsidRPr="0014713D" w:rsidRDefault="00771E5D">
      <w:pPr>
        <w:pStyle w:val="3"/>
      </w:pPr>
      <w:bookmarkStart w:id="87" w:name="_Toc382300218"/>
      <w:bookmarkStart w:id="88" w:name="_Toc423447815"/>
      <w:r w:rsidRPr="00771E5D">
        <w:t xml:space="preserve">8.  </w:t>
      </w:r>
      <w:r w:rsidRPr="00771E5D">
        <w:rPr>
          <w:rFonts w:hint="eastAsia"/>
        </w:rPr>
        <w:t>产品验收与保修</w:t>
      </w:r>
      <w:bookmarkEnd w:id="87"/>
      <w:bookmarkEnd w:id="88"/>
    </w:p>
    <w:p w:rsidR="00E17C39" w:rsidRPr="0014713D" w:rsidRDefault="003D4BE0">
      <w:pPr>
        <w:widowControl/>
        <w:spacing w:line="500" w:lineRule="exact"/>
        <w:ind w:firstLineChars="200" w:firstLine="480"/>
        <w:rPr>
          <w:rFonts w:ascii="宋体" w:hAnsi="宋体"/>
          <w:sz w:val="24"/>
        </w:rPr>
      </w:pPr>
      <w:r w:rsidRPr="003D4BE0">
        <w:rPr>
          <w:rFonts w:ascii="宋体" w:hAnsi="宋体" w:hint="eastAsia"/>
          <w:sz w:val="24"/>
        </w:rPr>
        <w:t>产品到场后的签收、验收、付款审核、保修等事项由实际接收方负责，具体要求及程序见本项目分项协作合同约定。</w:t>
      </w:r>
    </w:p>
    <w:p w:rsidR="00E17C39" w:rsidRPr="0014713D" w:rsidRDefault="00771E5D">
      <w:pPr>
        <w:pStyle w:val="3"/>
        <w:ind w:left="420" w:hanging="420"/>
        <w:rPr>
          <w:b w:val="0"/>
        </w:rPr>
      </w:pPr>
      <w:bookmarkStart w:id="89" w:name="_Toc382300219"/>
      <w:bookmarkStart w:id="90" w:name="_Toc423447816"/>
      <w:r w:rsidRPr="00771E5D">
        <w:t xml:space="preserve">9.  </w:t>
      </w:r>
      <w:bookmarkEnd w:id="89"/>
      <w:r w:rsidRPr="00771E5D">
        <w:rPr>
          <w:rFonts w:hint="eastAsia"/>
        </w:rPr>
        <w:t>其他</w:t>
      </w:r>
      <w:bookmarkEnd w:id="90"/>
    </w:p>
    <w:p w:rsidR="00CC2701" w:rsidRPr="0014713D" w:rsidRDefault="003D4BE0">
      <w:pPr>
        <w:widowControl/>
        <w:spacing w:line="500" w:lineRule="exact"/>
        <w:ind w:left="480" w:hangingChars="200" w:hanging="480"/>
        <w:rPr>
          <w:rFonts w:ascii="宋体" w:hAnsi="宋体" w:cs="宋体"/>
          <w:kern w:val="0"/>
          <w:sz w:val="24"/>
        </w:rPr>
      </w:pPr>
      <w:r w:rsidRPr="003D4BE0">
        <w:rPr>
          <w:rFonts w:ascii="宋体" w:hAnsi="宋体" w:cs="宋体"/>
          <w:kern w:val="0"/>
          <w:sz w:val="24"/>
        </w:rPr>
        <w:t>9.1</w:t>
      </w:r>
      <w:r w:rsidRPr="003D4BE0">
        <w:rPr>
          <w:rFonts w:ascii="宋体" w:hAnsi="宋体" w:cs="宋体" w:hint="eastAsia"/>
          <w:kern w:val="0"/>
          <w:sz w:val="24"/>
        </w:rPr>
        <w:t>供方中的宝</w:t>
      </w:r>
      <w:proofErr w:type="gramStart"/>
      <w:r w:rsidRPr="003D4BE0">
        <w:rPr>
          <w:rFonts w:ascii="宋体" w:hAnsi="宋体" w:cs="宋体" w:hint="eastAsia"/>
          <w:kern w:val="0"/>
          <w:sz w:val="24"/>
        </w:rPr>
        <w:t>胜科技</w:t>
      </w:r>
      <w:proofErr w:type="gramEnd"/>
      <w:r w:rsidRPr="003D4BE0">
        <w:rPr>
          <w:rFonts w:ascii="宋体" w:hAnsi="宋体" w:cs="宋体" w:hint="eastAsia"/>
          <w:kern w:val="0"/>
          <w:sz w:val="24"/>
        </w:rPr>
        <w:t>创新股份有限公司为产品制造商，珠海同盛机电设备有限公司为产品代理商，由珠海同盛机电设备有限公司具体履行本合同，由宝</w:t>
      </w:r>
      <w:proofErr w:type="gramStart"/>
      <w:r w:rsidRPr="003D4BE0">
        <w:rPr>
          <w:rFonts w:ascii="宋体" w:hAnsi="宋体" w:cs="宋体" w:hint="eastAsia"/>
          <w:kern w:val="0"/>
          <w:sz w:val="24"/>
        </w:rPr>
        <w:t>胜科技</w:t>
      </w:r>
      <w:proofErr w:type="gramEnd"/>
      <w:r w:rsidR="00771E5D" w:rsidRPr="00771E5D">
        <w:rPr>
          <w:rFonts w:ascii="宋体" w:hAnsi="宋体" w:cs="宋体" w:hint="eastAsia"/>
          <w:kern w:val="0"/>
          <w:sz w:val="24"/>
        </w:rPr>
        <w:t>创新股份有限公司对珠海同盛机电设备有限公司的履约及违约承担连带责任。</w:t>
      </w:r>
    </w:p>
    <w:p w:rsidR="00E17C39" w:rsidRPr="0014713D" w:rsidRDefault="003D4BE0">
      <w:pPr>
        <w:widowControl/>
        <w:spacing w:line="500" w:lineRule="exact"/>
        <w:ind w:left="480" w:hangingChars="200" w:hanging="480"/>
        <w:rPr>
          <w:rFonts w:ascii="宋体" w:hAnsi="宋体" w:cs="宋体"/>
          <w:kern w:val="0"/>
          <w:sz w:val="24"/>
        </w:rPr>
      </w:pPr>
      <w:r w:rsidRPr="003D4BE0">
        <w:rPr>
          <w:rFonts w:ascii="宋体" w:hAnsi="宋体" w:cs="宋体"/>
          <w:kern w:val="0"/>
          <w:sz w:val="24"/>
        </w:rPr>
        <w:t>9.2本</w:t>
      </w:r>
      <w:r w:rsidRPr="003D4BE0">
        <w:rPr>
          <w:rFonts w:ascii="宋体" w:hAnsi="宋体"/>
          <w:sz w:val="24"/>
        </w:rPr>
        <w:t>合同</w:t>
      </w:r>
      <w:r w:rsidRPr="003D4BE0">
        <w:rPr>
          <w:rFonts w:ascii="宋体" w:hAnsi="宋体" w:cs="宋体"/>
          <w:kern w:val="0"/>
          <w:sz w:val="24"/>
        </w:rPr>
        <w:t>一式</w:t>
      </w:r>
      <w:r w:rsidRPr="003D4BE0">
        <w:rPr>
          <w:rFonts w:ascii="宋体" w:hAnsi="宋体" w:cs="宋体" w:hint="eastAsia"/>
          <w:kern w:val="0"/>
          <w:sz w:val="24"/>
        </w:rPr>
        <w:t>捌</w:t>
      </w:r>
      <w:r w:rsidRPr="003D4BE0">
        <w:rPr>
          <w:rFonts w:ascii="宋体" w:hAnsi="宋体" w:cs="宋体"/>
          <w:kern w:val="0"/>
          <w:sz w:val="24"/>
        </w:rPr>
        <w:t>份，</w:t>
      </w:r>
      <w:r w:rsidRPr="003D4BE0">
        <w:rPr>
          <w:rFonts w:ascii="宋体" w:hAnsi="宋体" w:cs="宋体" w:hint="eastAsia"/>
          <w:kern w:val="0"/>
          <w:sz w:val="24"/>
        </w:rPr>
        <w:t>需方</w:t>
      </w:r>
      <w:r w:rsidRPr="003D4BE0">
        <w:rPr>
          <w:rFonts w:ascii="宋体" w:hAnsi="宋体" w:cs="宋体"/>
          <w:kern w:val="0"/>
          <w:sz w:val="24"/>
        </w:rPr>
        <w:t>持</w:t>
      </w:r>
      <w:r w:rsidRPr="003D4BE0">
        <w:rPr>
          <w:rFonts w:ascii="宋体" w:hAnsi="宋体" w:cs="宋体" w:hint="eastAsia"/>
          <w:kern w:val="0"/>
          <w:sz w:val="24"/>
        </w:rPr>
        <w:t>肆</w:t>
      </w:r>
      <w:r w:rsidRPr="003D4BE0">
        <w:rPr>
          <w:rFonts w:ascii="宋体" w:hAnsi="宋体" w:cs="宋体"/>
          <w:kern w:val="0"/>
          <w:sz w:val="24"/>
        </w:rPr>
        <w:t>份，</w:t>
      </w:r>
      <w:r w:rsidRPr="003D4BE0">
        <w:rPr>
          <w:rFonts w:ascii="宋体" w:hAnsi="宋体" w:cs="宋体" w:hint="eastAsia"/>
          <w:kern w:val="0"/>
          <w:sz w:val="24"/>
        </w:rPr>
        <w:t>供方持肆份，自双方法定代表人或授权代表签字（或签章），并加盖公章（或合同专用章）</w:t>
      </w:r>
      <w:r w:rsidR="00771E5D" w:rsidRPr="00771E5D">
        <w:rPr>
          <w:rFonts w:ascii="宋体" w:hAnsi="宋体" w:cs="宋体"/>
          <w:kern w:val="0"/>
          <w:sz w:val="24"/>
        </w:rPr>
        <w:t>之日起生效。</w:t>
      </w:r>
    </w:p>
    <w:p w:rsidR="00E17C39" w:rsidRPr="0014713D" w:rsidRDefault="003D4BE0">
      <w:pPr>
        <w:widowControl/>
        <w:spacing w:line="500" w:lineRule="exact"/>
        <w:ind w:left="480" w:hangingChars="200" w:hanging="480"/>
        <w:rPr>
          <w:rFonts w:ascii="宋体" w:hAnsi="宋体" w:cs="宋体"/>
          <w:kern w:val="0"/>
          <w:sz w:val="24"/>
        </w:rPr>
      </w:pPr>
      <w:r w:rsidRPr="003D4BE0">
        <w:rPr>
          <w:rFonts w:ascii="宋体" w:hAnsi="宋体" w:cs="宋体"/>
          <w:kern w:val="0"/>
          <w:sz w:val="24"/>
        </w:rPr>
        <w:t>9.3</w:t>
      </w:r>
      <w:r w:rsidRPr="003D4BE0">
        <w:rPr>
          <w:rFonts w:ascii="宋体" w:hAnsi="宋体" w:cs="宋体" w:hint="eastAsia"/>
          <w:kern w:val="0"/>
          <w:sz w:val="24"/>
        </w:rPr>
        <w:t>本合同条款为战略合作协议的组成部分，本合同</w:t>
      </w:r>
      <w:proofErr w:type="gramStart"/>
      <w:r w:rsidRPr="003D4BE0">
        <w:rPr>
          <w:rFonts w:ascii="宋体" w:hAnsi="宋体" w:cs="宋体" w:hint="eastAsia"/>
          <w:kern w:val="0"/>
          <w:sz w:val="24"/>
        </w:rPr>
        <w:t>效力受战略</w:t>
      </w:r>
      <w:proofErr w:type="gramEnd"/>
      <w:r w:rsidRPr="003D4BE0">
        <w:rPr>
          <w:rFonts w:ascii="宋体" w:hAnsi="宋体" w:cs="宋体" w:hint="eastAsia"/>
          <w:kern w:val="0"/>
          <w:sz w:val="24"/>
        </w:rPr>
        <w:t>合作协议的约束，合同内容不得与战略合作协议相冲突，若有冲突则以战略合作协议约定为准。</w:t>
      </w:r>
    </w:p>
    <w:p w:rsidR="00E17C39" w:rsidRPr="0014713D" w:rsidRDefault="003D4BE0">
      <w:pPr>
        <w:widowControl/>
        <w:spacing w:line="500" w:lineRule="exact"/>
        <w:ind w:left="480" w:hangingChars="200" w:hanging="480"/>
        <w:rPr>
          <w:rFonts w:ascii="宋体" w:hAnsi="宋体" w:cs="宋体"/>
          <w:kern w:val="0"/>
          <w:sz w:val="24"/>
        </w:rPr>
      </w:pPr>
      <w:r w:rsidRPr="003D4BE0">
        <w:rPr>
          <w:rFonts w:ascii="宋体" w:hAnsi="宋体" w:cs="宋体"/>
          <w:kern w:val="0"/>
          <w:sz w:val="24"/>
        </w:rPr>
        <w:t>9.4</w:t>
      </w:r>
      <w:r w:rsidRPr="003D4BE0">
        <w:rPr>
          <w:rFonts w:ascii="宋体" w:hAnsi="宋体" w:cs="宋体" w:hint="eastAsia"/>
          <w:kern w:val="0"/>
          <w:sz w:val="24"/>
        </w:rPr>
        <w:t>本合同未尽事宜，均按照供需双方所签订的战略合作协议相关约定执行。</w:t>
      </w:r>
    </w:p>
    <w:p w:rsidR="00E17C39" w:rsidRPr="0014713D" w:rsidRDefault="003D4BE0">
      <w:pPr>
        <w:spacing w:line="500" w:lineRule="exact"/>
        <w:rPr>
          <w:rFonts w:ascii="宋体" w:hAnsi="宋体" w:cs="宋体"/>
          <w:kern w:val="0"/>
          <w:sz w:val="24"/>
        </w:rPr>
      </w:pPr>
      <w:r w:rsidRPr="003D4BE0">
        <w:rPr>
          <w:rFonts w:ascii="宋体" w:hAnsi="宋体" w:cs="宋体"/>
          <w:kern w:val="0"/>
          <w:sz w:val="24"/>
        </w:rPr>
        <w:t>9.5</w:t>
      </w:r>
      <w:r w:rsidRPr="003D4BE0">
        <w:rPr>
          <w:rFonts w:ascii="宋体" w:hAnsi="宋体" w:cs="宋体" w:hint="eastAsia"/>
          <w:kern w:val="0"/>
          <w:sz w:val="24"/>
        </w:rPr>
        <w:t>本合同于</w:t>
      </w:r>
      <w:del w:id="91" w:author="刘美琪" w:date="2016-08-18T10:33:00Z">
        <w:r w:rsidRPr="003D4BE0" w:rsidDel="00AF6362">
          <w:rPr>
            <w:rFonts w:ascii="宋体" w:hAnsi="宋体" w:cs="宋体"/>
            <w:kern w:val="0"/>
            <w:sz w:val="24"/>
          </w:rPr>
          <w:delText>2016</w:delText>
        </w:r>
        <w:r w:rsidRPr="003D4BE0" w:rsidDel="00AF6362">
          <w:rPr>
            <w:rFonts w:ascii="宋体" w:hAnsi="宋体" w:hint="eastAsia"/>
            <w:sz w:val="24"/>
          </w:rPr>
          <w:delText>年</w:delText>
        </w:r>
        <w:r w:rsidRPr="003D4BE0" w:rsidDel="00AF6362">
          <w:rPr>
            <w:rFonts w:ascii="宋体" w:hAnsi="宋体"/>
            <w:sz w:val="24"/>
          </w:rPr>
          <w:delText>07</w:delText>
        </w:r>
      </w:del>
      <w:ins w:id="92" w:author="刘美琪" w:date="2016-08-18T10:33:00Z">
        <w:r w:rsidR="00AF6362" w:rsidRPr="003D4BE0">
          <w:rPr>
            <w:rFonts w:ascii="宋体" w:hAnsi="宋体" w:cs="宋体"/>
            <w:kern w:val="0"/>
            <w:sz w:val="24"/>
          </w:rPr>
          <w:t>2016</w:t>
        </w:r>
        <w:r w:rsidR="00AF6362" w:rsidRPr="003D4BE0">
          <w:rPr>
            <w:rFonts w:ascii="宋体" w:hAnsi="宋体" w:hint="eastAsia"/>
            <w:sz w:val="24"/>
          </w:rPr>
          <w:t>年</w:t>
        </w:r>
        <w:del w:id="93" w:author="王睿" w:date="2016-12-28T11:19:00Z">
          <w:r w:rsidR="00AF6362" w:rsidDel="00CE5ECD">
            <w:rPr>
              <w:rFonts w:ascii="宋体" w:hAnsi="宋体" w:hint="eastAsia"/>
              <w:sz w:val="24"/>
            </w:rPr>
            <w:delText>08</w:delText>
          </w:r>
        </w:del>
      </w:ins>
      <w:ins w:id="94" w:author="王睿" w:date="2016-12-28T11:19:00Z">
        <w:r w:rsidR="00CE5ECD">
          <w:rPr>
            <w:rFonts w:ascii="宋体" w:hAnsi="宋体" w:hint="eastAsia"/>
            <w:sz w:val="24"/>
          </w:rPr>
          <w:t>12</w:t>
        </w:r>
      </w:ins>
      <w:r w:rsidRPr="003D4BE0">
        <w:rPr>
          <w:rFonts w:ascii="宋体" w:hAnsi="宋体" w:hint="eastAsia"/>
          <w:sz w:val="24"/>
        </w:rPr>
        <w:t>月</w:t>
      </w:r>
      <w:del w:id="95" w:author="刘美琪" w:date="2016-08-18T10:33:00Z">
        <w:r w:rsidRPr="003D4BE0" w:rsidDel="00AF6362">
          <w:rPr>
            <w:rFonts w:ascii="宋体" w:hAnsi="宋体"/>
            <w:sz w:val="24"/>
          </w:rPr>
          <w:delText>26</w:delText>
        </w:r>
      </w:del>
      <w:ins w:id="96" w:author="刘美琪" w:date="2016-08-18T10:33:00Z">
        <w:del w:id="97" w:author="王睿" w:date="2016-12-28T11:19:00Z">
          <w:r w:rsidR="00AF6362" w:rsidDel="00CE5ECD">
            <w:rPr>
              <w:rFonts w:ascii="宋体" w:hAnsi="宋体" w:hint="eastAsia"/>
              <w:sz w:val="24"/>
            </w:rPr>
            <w:delText>19</w:delText>
          </w:r>
        </w:del>
      </w:ins>
      <w:ins w:id="98" w:author="王睿" w:date="2017-04-01T10:34:00Z">
        <w:r w:rsidR="00FF35F5">
          <w:rPr>
            <w:rFonts w:ascii="宋体" w:hAnsi="宋体" w:hint="eastAsia"/>
            <w:sz w:val="24"/>
          </w:rPr>
          <w:t>25</w:t>
        </w:r>
      </w:ins>
      <w:r w:rsidRPr="003D4BE0">
        <w:rPr>
          <w:rFonts w:ascii="宋体" w:hAnsi="宋体" w:hint="eastAsia"/>
          <w:sz w:val="24"/>
        </w:rPr>
        <w:t>日在</w:t>
      </w:r>
      <w:r w:rsidRPr="003D4BE0">
        <w:rPr>
          <w:rFonts w:ascii="宋体" w:hAnsi="宋体" w:cs="宋体" w:hint="eastAsia"/>
          <w:kern w:val="0"/>
          <w:sz w:val="24"/>
        </w:rPr>
        <w:t>广东省珠海市香洲区签订。</w:t>
      </w:r>
    </w:p>
    <w:p w:rsidR="004612E0" w:rsidRDefault="003D4BE0">
      <w:pPr>
        <w:spacing w:line="500" w:lineRule="exact"/>
        <w:rPr>
          <w:rFonts w:ascii="宋体" w:hAnsi="宋体"/>
          <w:sz w:val="24"/>
        </w:rPr>
      </w:pPr>
      <w:r w:rsidRPr="003D4BE0">
        <w:rPr>
          <w:rFonts w:ascii="宋体" w:hAnsi="宋体" w:cs="宋体"/>
          <w:kern w:val="0"/>
          <w:sz w:val="24"/>
        </w:rPr>
        <w:t>9.5合同附件</w:t>
      </w:r>
      <w:r w:rsidRPr="003D4BE0">
        <w:rPr>
          <w:rFonts w:ascii="宋体" w:hAnsi="宋体" w:hint="eastAsia"/>
          <w:sz w:val="24"/>
        </w:rPr>
        <w:t>：</w:t>
      </w:r>
    </w:p>
    <w:p w:rsidR="008555F2" w:rsidRDefault="004612E0">
      <w:pPr>
        <w:spacing w:line="500" w:lineRule="exact"/>
        <w:ind w:firstLineChars="200" w:firstLine="480"/>
        <w:rPr>
          <w:rFonts w:ascii="宋体" w:hAnsi="宋体" w:cs="宋体"/>
          <w:kern w:val="0"/>
          <w:sz w:val="24"/>
        </w:rPr>
      </w:pPr>
      <w:r>
        <w:rPr>
          <w:rFonts w:ascii="宋体" w:hAnsi="宋体" w:hint="eastAsia"/>
          <w:sz w:val="24"/>
        </w:rPr>
        <w:lastRenderedPageBreak/>
        <w:t>1、</w:t>
      </w:r>
      <w:del w:id="99" w:author="刘美琪" w:date="2016-08-18T10:25:00Z">
        <w:r w:rsidR="00771E5D" w:rsidRPr="00771E5D" w:rsidDel="00AF6362">
          <w:rPr>
            <w:rFonts w:ascii="宋体" w:hAnsi="宋体" w:hint="eastAsia"/>
            <w:sz w:val="24"/>
          </w:rPr>
          <w:delText>珠海华发首府花园一期电缆</w:delText>
        </w:r>
      </w:del>
      <w:ins w:id="100" w:author="刘美琪" w:date="2016-08-18T10:25:00Z">
        <w:del w:id="101" w:author="王睿" w:date="2016-12-28T10:32:00Z">
          <w:r w:rsidR="00AF6362" w:rsidDel="00EF5DC1">
            <w:rPr>
              <w:rFonts w:ascii="宋体" w:hAnsi="宋体" w:hint="eastAsia"/>
              <w:sz w:val="24"/>
            </w:rPr>
            <w:delText>中山华发观山水花园B2区变配电房电缆</w:delText>
          </w:r>
        </w:del>
      </w:ins>
      <w:ins w:id="102" w:author="王睿" w:date="2017-04-01T10:30:00Z">
        <w:r w:rsidR="00FF35F5">
          <w:rPr>
            <w:rFonts w:ascii="宋体" w:hAnsi="宋体" w:hint="eastAsia"/>
            <w:sz w:val="24"/>
          </w:rPr>
          <w:t>华发峰景湾花园电缆</w:t>
        </w:r>
      </w:ins>
      <w:r w:rsidR="00771E5D" w:rsidRPr="00771E5D">
        <w:rPr>
          <w:rFonts w:ascii="宋体" w:hAnsi="宋体" w:hint="eastAsia"/>
          <w:sz w:val="24"/>
        </w:rPr>
        <w:t>采购清单。</w:t>
      </w:r>
    </w:p>
    <w:p w:rsidR="00E17C39" w:rsidRPr="0014713D" w:rsidRDefault="003D4BE0">
      <w:pPr>
        <w:tabs>
          <w:tab w:val="left" w:pos="540"/>
          <w:tab w:val="left" w:pos="4500"/>
        </w:tabs>
        <w:spacing w:line="500" w:lineRule="exact"/>
        <w:ind w:firstLineChars="100" w:firstLine="240"/>
        <w:rPr>
          <w:rFonts w:ascii="宋体" w:hAnsi="宋体"/>
          <w:sz w:val="24"/>
        </w:rPr>
      </w:pPr>
      <w:r w:rsidRPr="003D4BE0">
        <w:rPr>
          <w:rFonts w:ascii="宋体" w:hAnsi="宋体" w:hint="eastAsia"/>
          <w:sz w:val="24"/>
        </w:rPr>
        <w:t>（正文完）</w:t>
      </w:r>
    </w:p>
    <w:p w:rsidR="00CC2701" w:rsidRPr="0014713D" w:rsidRDefault="00CC2701">
      <w:pPr>
        <w:tabs>
          <w:tab w:val="left" w:pos="540"/>
          <w:tab w:val="left" w:pos="4500"/>
        </w:tabs>
        <w:spacing w:line="520" w:lineRule="exact"/>
        <w:rPr>
          <w:rFonts w:ascii="宋体" w:hAnsi="宋体"/>
          <w:sz w:val="24"/>
        </w:rPr>
      </w:pPr>
    </w:p>
    <w:p w:rsidR="00E17C39" w:rsidRPr="0014713D" w:rsidRDefault="003D4BE0">
      <w:pPr>
        <w:spacing w:line="540" w:lineRule="exact"/>
        <w:rPr>
          <w:rFonts w:ascii="宋体" w:hAnsi="宋体"/>
          <w:sz w:val="24"/>
        </w:rPr>
      </w:pPr>
      <w:r w:rsidRPr="003D4BE0">
        <w:rPr>
          <w:rFonts w:ascii="宋体" w:hAnsi="宋体"/>
          <w:sz w:val="24"/>
        </w:rPr>
        <w:t xml:space="preserve"> (本页为签署页，无正文)</w:t>
      </w:r>
    </w:p>
    <w:p w:rsidR="00E17C39" w:rsidRPr="0014713D" w:rsidRDefault="00E17C39">
      <w:pPr>
        <w:tabs>
          <w:tab w:val="left" w:pos="540"/>
          <w:tab w:val="left" w:pos="4500"/>
        </w:tabs>
        <w:spacing w:line="600" w:lineRule="auto"/>
        <w:rPr>
          <w:rFonts w:ascii="宋体" w:hAnsi="宋体"/>
          <w:sz w:val="24"/>
        </w:rPr>
      </w:pPr>
    </w:p>
    <w:p w:rsidR="00E17C39" w:rsidRPr="0014713D" w:rsidRDefault="003D4BE0">
      <w:pPr>
        <w:tabs>
          <w:tab w:val="left" w:pos="540"/>
          <w:tab w:val="left" w:pos="4500"/>
        </w:tabs>
        <w:spacing w:line="600" w:lineRule="auto"/>
        <w:rPr>
          <w:rFonts w:ascii="宋体" w:hAnsi="宋体"/>
          <w:sz w:val="24"/>
        </w:rPr>
      </w:pPr>
      <w:r w:rsidRPr="003D4BE0">
        <w:rPr>
          <w:rFonts w:ascii="宋体" w:hAnsi="宋体" w:hint="eastAsia"/>
          <w:sz w:val="24"/>
        </w:rPr>
        <w:t>需方（盖章）：珠海铧国商贸有限公司</w:t>
      </w:r>
      <w:r w:rsidRPr="003D4BE0">
        <w:rPr>
          <w:rFonts w:ascii="宋体" w:hAnsi="宋体"/>
          <w:sz w:val="24"/>
        </w:rPr>
        <w:tab/>
      </w:r>
    </w:p>
    <w:p w:rsidR="00E17C39" w:rsidRPr="0014713D" w:rsidRDefault="003D4BE0">
      <w:pPr>
        <w:tabs>
          <w:tab w:val="left" w:pos="540"/>
          <w:tab w:val="left" w:pos="4500"/>
        </w:tabs>
        <w:spacing w:line="600" w:lineRule="auto"/>
        <w:rPr>
          <w:rFonts w:ascii="宋体" w:hAnsi="宋体"/>
          <w:sz w:val="24"/>
        </w:rPr>
      </w:pPr>
      <w:r w:rsidRPr="003D4BE0">
        <w:rPr>
          <w:rFonts w:ascii="宋体" w:hAnsi="宋体" w:hint="eastAsia"/>
          <w:sz w:val="24"/>
        </w:rPr>
        <w:t>法定代表人或授权代表（签字）：</w:t>
      </w:r>
    </w:p>
    <w:p w:rsidR="00E17C39" w:rsidRPr="0014713D" w:rsidRDefault="00E17C39">
      <w:pPr>
        <w:tabs>
          <w:tab w:val="left" w:pos="540"/>
          <w:tab w:val="left" w:pos="4500"/>
        </w:tabs>
        <w:spacing w:line="600" w:lineRule="auto"/>
        <w:rPr>
          <w:rFonts w:ascii="宋体" w:hAnsi="宋体"/>
          <w:sz w:val="24"/>
        </w:rPr>
      </w:pPr>
    </w:p>
    <w:p w:rsidR="00E17C39" w:rsidRPr="0014713D" w:rsidRDefault="00E17C39">
      <w:pPr>
        <w:tabs>
          <w:tab w:val="left" w:pos="540"/>
          <w:tab w:val="left" w:pos="4500"/>
        </w:tabs>
        <w:spacing w:line="600" w:lineRule="auto"/>
        <w:rPr>
          <w:rFonts w:ascii="宋体" w:hAnsi="宋体"/>
          <w:sz w:val="24"/>
        </w:rPr>
      </w:pPr>
    </w:p>
    <w:p w:rsidR="00E17C39" w:rsidRPr="0014713D" w:rsidRDefault="00E17C39">
      <w:pPr>
        <w:tabs>
          <w:tab w:val="left" w:pos="540"/>
          <w:tab w:val="left" w:pos="4500"/>
        </w:tabs>
        <w:spacing w:line="600" w:lineRule="auto"/>
        <w:rPr>
          <w:rFonts w:ascii="宋体" w:hAnsi="宋体"/>
          <w:sz w:val="24"/>
        </w:rPr>
      </w:pPr>
    </w:p>
    <w:p w:rsidR="00E17C39" w:rsidRPr="0014713D" w:rsidRDefault="003D4BE0">
      <w:pPr>
        <w:tabs>
          <w:tab w:val="left" w:pos="540"/>
          <w:tab w:val="left" w:pos="4500"/>
        </w:tabs>
        <w:spacing w:line="600" w:lineRule="auto"/>
        <w:rPr>
          <w:rFonts w:ascii="宋体" w:hAnsi="宋体"/>
          <w:sz w:val="24"/>
        </w:rPr>
      </w:pPr>
      <w:r w:rsidRPr="003D4BE0">
        <w:rPr>
          <w:rFonts w:ascii="宋体" w:hAnsi="宋体" w:hint="eastAsia"/>
          <w:sz w:val="24"/>
        </w:rPr>
        <w:t>供方（盖章）：宝</w:t>
      </w:r>
      <w:proofErr w:type="gramStart"/>
      <w:r w:rsidRPr="003D4BE0">
        <w:rPr>
          <w:rFonts w:ascii="宋体" w:hAnsi="宋体" w:hint="eastAsia"/>
          <w:sz w:val="24"/>
        </w:rPr>
        <w:t>胜科技</w:t>
      </w:r>
      <w:proofErr w:type="gramEnd"/>
      <w:r w:rsidRPr="003D4BE0">
        <w:rPr>
          <w:rFonts w:ascii="宋体" w:hAnsi="宋体" w:hint="eastAsia"/>
          <w:sz w:val="24"/>
        </w:rPr>
        <w:t>创新股份有限公司</w:t>
      </w:r>
    </w:p>
    <w:p w:rsidR="00E17C39" w:rsidRPr="0014713D" w:rsidRDefault="003D4BE0">
      <w:pPr>
        <w:tabs>
          <w:tab w:val="left" w:pos="540"/>
          <w:tab w:val="left" w:pos="4500"/>
        </w:tabs>
        <w:spacing w:line="600" w:lineRule="auto"/>
        <w:rPr>
          <w:rFonts w:ascii="宋体" w:hAnsi="宋体"/>
          <w:sz w:val="24"/>
        </w:rPr>
      </w:pPr>
      <w:r w:rsidRPr="003D4BE0">
        <w:rPr>
          <w:rFonts w:ascii="宋体" w:hAnsi="宋体" w:hint="eastAsia"/>
          <w:sz w:val="24"/>
        </w:rPr>
        <w:t>法定代表人或授权代表（签字）：</w:t>
      </w:r>
    </w:p>
    <w:p w:rsidR="00E17C39" w:rsidRPr="0014713D" w:rsidRDefault="00E17C39">
      <w:pPr>
        <w:tabs>
          <w:tab w:val="left" w:pos="540"/>
          <w:tab w:val="left" w:pos="4500"/>
        </w:tabs>
        <w:spacing w:line="600" w:lineRule="auto"/>
        <w:rPr>
          <w:rFonts w:ascii="宋体" w:hAnsi="宋体"/>
          <w:sz w:val="24"/>
        </w:rPr>
      </w:pPr>
    </w:p>
    <w:p w:rsidR="00E17C39" w:rsidRPr="0014713D" w:rsidRDefault="00E17C39">
      <w:pPr>
        <w:tabs>
          <w:tab w:val="left" w:pos="540"/>
          <w:tab w:val="left" w:pos="4500"/>
        </w:tabs>
        <w:spacing w:line="600" w:lineRule="auto"/>
        <w:rPr>
          <w:rFonts w:ascii="宋体" w:hAnsi="宋体"/>
          <w:sz w:val="24"/>
        </w:rPr>
      </w:pPr>
    </w:p>
    <w:p w:rsidR="00E17C39" w:rsidRPr="0014713D" w:rsidRDefault="00E17C39">
      <w:pPr>
        <w:tabs>
          <w:tab w:val="left" w:pos="540"/>
          <w:tab w:val="left" w:pos="4500"/>
        </w:tabs>
        <w:spacing w:line="600" w:lineRule="auto"/>
        <w:rPr>
          <w:rFonts w:ascii="宋体" w:hAnsi="宋体"/>
          <w:sz w:val="24"/>
        </w:rPr>
      </w:pPr>
    </w:p>
    <w:p w:rsidR="00E17C39" w:rsidRPr="0014713D" w:rsidRDefault="003D4BE0">
      <w:pPr>
        <w:tabs>
          <w:tab w:val="left" w:pos="540"/>
          <w:tab w:val="left" w:pos="4500"/>
        </w:tabs>
        <w:spacing w:line="600" w:lineRule="auto"/>
        <w:rPr>
          <w:rFonts w:ascii="宋体" w:hAnsi="宋体"/>
          <w:sz w:val="24"/>
        </w:rPr>
      </w:pPr>
      <w:r w:rsidRPr="003D4BE0">
        <w:rPr>
          <w:rFonts w:ascii="宋体" w:hAnsi="宋体" w:hint="eastAsia"/>
          <w:sz w:val="24"/>
        </w:rPr>
        <w:t>供方（盖章）：珠海同盛机电设备有限公司</w:t>
      </w:r>
    </w:p>
    <w:p w:rsidR="00E17C39" w:rsidRDefault="003D4BE0">
      <w:pPr>
        <w:tabs>
          <w:tab w:val="left" w:pos="540"/>
          <w:tab w:val="left" w:pos="4500"/>
        </w:tabs>
        <w:spacing w:line="600" w:lineRule="auto"/>
        <w:rPr>
          <w:rFonts w:ascii="宋体" w:hAnsi="宋体"/>
          <w:sz w:val="24"/>
        </w:rPr>
      </w:pPr>
      <w:r w:rsidRPr="003D4BE0">
        <w:rPr>
          <w:rFonts w:ascii="宋体" w:hAnsi="宋体" w:hint="eastAsia"/>
          <w:sz w:val="24"/>
        </w:rPr>
        <w:t>法定代表人或授权代表（签字）：</w:t>
      </w:r>
    </w:p>
    <w:p w:rsidR="00E17C39" w:rsidRDefault="00E17C39">
      <w:pPr>
        <w:spacing w:line="540" w:lineRule="exact"/>
        <w:rPr>
          <w:rFonts w:ascii="宋体" w:hAnsi="宋体"/>
          <w:b/>
          <w:sz w:val="24"/>
        </w:rPr>
      </w:pPr>
    </w:p>
    <w:p w:rsidR="00E17C39" w:rsidRDefault="00E17C39">
      <w:pPr>
        <w:spacing w:line="540" w:lineRule="exact"/>
        <w:rPr>
          <w:rFonts w:ascii="宋体" w:hAnsi="宋体"/>
          <w:b/>
          <w:sz w:val="24"/>
        </w:rPr>
      </w:pPr>
    </w:p>
    <w:p w:rsidR="002F4062" w:rsidRDefault="002F4062">
      <w:pPr>
        <w:spacing w:line="540" w:lineRule="exact"/>
        <w:rPr>
          <w:rFonts w:ascii="宋体" w:hAnsi="宋体"/>
          <w:b/>
          <w:sz w:val="24"/>
        </w:rPr>
      </w:pPr>
    </w:p>
    <w:p w:rsidR="00E17C39" w:rsidRDefault="00E17C39">
      <w:pPr>
        <w:spacing w:line="540" w:lineRule="exact"/>
        <w:rPr>
          <w:rFonts w:ascii="宋体" w:hAnsi="宋体"/>
          <w:b/>
          <w:sz w:val="24"/>
        </w:rPr>
      </w:pPr>
    </w:p>
    <w:p w:rsidR="00CC2701" w:rsidRDefault="00CC2701">
      <w:pPr>
        <w:spacing w:line="540" w:lineRule="exact"/>
        <w:rPr>
          <w:rFonts w:ascii="宋体" w:hAnsi="宋体"/>
          <w:b/>
          <w:sz w:val="24"/>
        </w:rPr>
      </w:pPr>
    </w:p>
    <w:p w:rsidR="00E17C39" w:rsidRDefault="00E66944">
      <w:pPr>
        <w:rPr>
          <w:rFonts w:ascii="宋体" w:hAnsi="宋体"/>
          <w:sz w:val="24"/>
        </w:rPr>
      </w:pPr>
      <w:r>
        <w:rPr>
          <w:rFonts w:ascii="宋体" w:hAnsi="宋体" w:hint="eastAsia"/>
          <w:sz w:val="24"/>
        </w:rPr>
        <w:t>附件</w:t>
      </w:r>
      <w:r w:rsidR="004612E0">
        <w:rPr>
          <w:rFonts w:ascii="宋体" w:hAnsi="宋体" w:hint="eastAsia"/>
          <w:sz w:val="24"/>
        </w:rPr>
        <w:t>1</w:t>
      </w:r>
      <w:r>
        <w:rPr>
          <w:rFonts w:ascii="宋体" w:hAnsi="宋体" w:hint="eastAsia"/>
          <w:sz w:val="24"/>
        </w:rPr>
        <w:t>：</w:t>
      </w:r>
      <w:del w:id="103" w:author="刘美琪" w:date="2016-08-18T10:25:00Z">
        <w:r w:rsidR="002F4062" w:rsidDel="00AF6362">
          <w:rPr>
            <w:rFonts w:ascii="宋体" w:hAnsi="宋体" w:hint="eastAsia"/>
            <w:sz w:val="24"/>
          </w:rPr>
          <w:delText>珠海华发首府花园一期电缆</w:delText>
        </w:r>
      </w:del>
      <w:ins w:id="104" w:author="刘美琪" w:date="2016-08-18T10:25:00Z">
        <w:del w:id="105" w:author="王睿" w:date="2016-12-28T10:32:00Z">
          <w:r w:rsidR="00AF6362" w:rsidDel="00EF5DC1">
            <w:rPr>
              <w:rFonts w:ascii="宋体" w:hAnsi="宋体" w:hint="eastAsia"/>
              <w:sz w:val="24"/>
            </w:rPr>
            <w:delText>中山华发观山水花园B2区变配电房电缆</w:delText>
          </w:r>
        </w:del>
      </w:ins>
      <w:ins w:id="106" w:author="王睿" w:date="2017-04-01T10:30:00Z">
        <w:r w:rsidR="00FF35F5">
          <w:rPr>
            <w:rFonts w:ascii="宋体" w:hAnsi="宋体" w:hint="eastAsia"/>
            <w:sz w:val="24"/>
          </w:rPr>
          <w:t>华发峰景湾花园电缆</w:t>
        </w:r>
      </w:ins>
      <w:r>
        <w:rPr>
          <w:rFonts w:ascii="宋体" w:hAnsi="宋体" w:hint="eastAsia"/>
          <w:sz w:val="24"/>
        </w:rPr>
        <w:t>采购清单</w:t>
      </w:r>
    </w:p>
    <w:sectPr w:rsidR="00E17C39" w:rsidSect="00E17C39">
      <w:footerReference w:type="default" r:id="rId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刘美琪" w:date="2016-02-03T10:41:00Z" w:initials="mk">
    <w:p w:rsidR="000C691F" w:rsidRDefault="000C691F" w:rsidP="000C691F">
      <w:pPr>
        <w:pStyle w:val="a7"/>
      </w:pPr>
      <w:r>
        <w:rPr>
          <w:rStyle w:val="a6"/>
        </w:rPr>
        <w:annotationRef/>
      </w:r>
      <w:r>
        <w:rPr>
          <w:rFonts w:hint="eastAsia"/>
        </w:rPr>
        <w:t>2015.09.18</w:t>
      </w:r>
      <w:r>
        <w:rPr>
          <w:rFonts w:hint="eastAsia"/>
        </w:rPr>
        <w:t>根据法</w:t>
      </w:r>
      <w:proofErr w:type="gramStart"/>
      <w:r>
        <w:rPr>
          <w:rFonts w:hint="eastAsia"/>
        </w:rPr>
        <w:t>务</w:t>
      </w:r>
      <w:proofErr w:type="gramEnd"/>
      <w:r>
        <w:rPr>
          <w:rFonts w:hint="eastAsia"/>
        </w:rPr>
        <w:t>最新修改意见加入。</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1B1" w:rsidRDefault="009561B1" w:rsidP="0079179E">
      <w:r>
        <w:separator/>
      </w:r>
    </w:p>
  </w:endnote>
  <w:endnote w:type="continuationSeparator" w:id="0">
    <w:p w:rsidR="009561B1" w:rsidRDefault="009561B1" w:rsidP="007917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68469"/>
      <w:docPartObj>
        <w:docPartGallery w:val="Page Numbers (Bottom of Page)"/>
        <w:docPartUnique/>
      </w:docPartObj>
    </w:sdtPr>
    <w:sdtContent>
      <w:p w:rsidR="0079179E" w:rsidRDefault="00563086">
        <w:pPr>
          <w:pStyle w:val="a4"/>
          <w:jc w:val="center"/>
        </w:pPr>
        <w:r>
          <w:fldChar w:fldCharType="begin"/>
        </w:r>
        <w:r w:rsidR="0079179E">
          <w:instrText xml:space="preserve"> PAGE   \* MERGEFORMAT </w:instrText>
        </w:r>
        <w:r>
          <w:fldChar w:fldCharType="separate"/>
        </w:r>
        <w:r w:rsidR="00FF35F5" w:rsidRPr="00FF35F5">
          <w:rPr>
            <w:noProof/>
            <w:lang w:val="zh-CN"/>
          </w:rPr>
          <w:t>7</w:t>
        </w:r>
        <w:r>
          <w:fldChar w:fldCharType="end"/>
        </w:r>
      </w:p>
    </w:sdtContent>
  </w:sdt>
  <w:p w:rsidR="0079179E" w:rsidRDefault="0079179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1B1" w:rsidRDefault="009561B1" w:rsidP="0079179E">
      <w:r>
        <w:separator/>
      </w:r>
    </w:p>
  </w:footnote>
  <w:footnote w:type="continuationSeparator" w:id="0">
    <w:p w:rsidR="009561B1" w:rsidRDefault="009561B1" w:rsidP="007917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3584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B3771"/>
    <w:rsid w:val="0000111C"/>
    <w:rsid w:val="00001E82"/>
    <w:rsid w:val="00002593"/>
    <w:rsid w:val="00002CA9"/>
    <w:rsid w:val="000033E7"/>
    <w:rsid w:val="000038D8"/>
    <w:rsid w:val="00004B23"/>
    <w:rsid w:val="00010D80"/>
    <w:rsid w:val="00010ED6"/>
    <w:rsid w:val="000119D7"/>
    <w:rsid w:val="00012B90"/>
    <w:rsid w:val="00013811"/>
    <w:rsid w:val="0001464F"/>
    <w:rsid w:val="000152E9"/>
    <w:rsid w:val="00015D34"/>
    <w:rsid w:val="00015EDD"/>
    <w:rsid w:val="00016884"/>
    <w:rsid w:val="00017EA0"/>
    <w:rsid w:val="00017FC0"/>
    <w:rsid w:val="000205E2"/>
    <w:rsid w:val="00020B01"/>
    <w:rsid w:val="00020DA8"/>
    <w:rsid w:val="00021C5E"/>
    <w:rsid w:val="00021D82"/>
    <w:rsid w:val="00023850"/>
    <w:rsid w:val="00023AD3"/>
    <w:rsid w:val="00023D3E"/>
    <w:rsid w:val="00024430"/>
    <w:rsid w:val="0002521B"/>
    <w:rsid w:val="00025576"/>
    <w:rsid w:val="00025D0E"/>
    <w:rsid w:val="00026017"/>
    <w:rsid w:val="00026AB2"/>
    <w:rsid w:val="00027009"/>
    <w:rsid w:val="00027181"/>
    <w:rsid w:val="00027949"/>
    <w:rsid w:val="00030604"/>
    <w:rsid w:val="000315FC"/>
    <w:rsid w:val="00034A47"/>
    <w:rsid w:val="00035BCE"/>
    <w:rsid w:val="000364D1"/>
    <w:rsid w:val="00036E80"/>
    <w:rsid w:val="00036F82"/>
    <w:rsid w:val="0003792B"/>
    <w:rsid w:val="00040497"/>
    <w:rsid w:val="00040B7D"/>
    <w:rsid w:val="000416B1"/>
    <w:rsid w:val="00041979"/>
    <w:rsid w:val="0004227D"/>
    <w:rsid w:val="000423F6"/>
    <w:rsid w:val="0004257D"/>
    <w:rsid w:val="00043FD6"/>
    <w:rsid w:val="00045689"/>
    <w:rsid w:val="00045E96"/>
    <w:rsid w:val="00046241"/>
    <w:rsid w:val="000462D7"/>
    <w:rsid w:val="0004682A"/>
    <w:rsid w:val="0004696F"/>
    <w:rsid w:val="000469FE"/>
    <w:rsid w:val="00050FAB"/>
    <w:rsid w:val="000521A4"/>
    <w:rsid w:val="00053638"/>
    <w:rsid w:val="00053FA1"/>
    <w:rsid w:val="00055598"/>
    <w:rsid w:val="00055AD8"/>
    <w:rsid w:val="00057970"/>
    <w:rsid w:val="00060215"/>
    <w:rsid w:val="000607FF"/>
    <w:rsid w:val="00062BF7"/>
    <w:rsid w:val="000638BC"/>
    <w:rsid w:val="00065793"/>
    <w:rsid w:val="00065C88"/>
    <w:rsid w:val="0006620D"/>
    <w:rsid w:val="00066860"/>
    <w:rsid w:val="000677A4"/>
    <w:rsid w:val="000678AE"/>
    <w:rsid w:val="0007154B"/>
    <w:rsid w:val="000717ED"/>
    <w:rsid w:val="0007188E"/>
    <w:rsid w:val="00072D59"/>
    <w:rsid w:val="000748FB"/>
    <w:rsid w:val="00074A69"/>
    <w:rsid w:val="00075752"/>
    <w:rsid w:val="000813D2"/>
    <w:rsid w:val="00082994"/>
    <w:rsid w:val="000829D9"/>
    <w:rsid w:val="00084646"/>
    <w:rsid w:val="000857E2"/>
    <w:rsid w:val="000859A8"/>
    <w:rsid w:val="00090BC2"/>
    <w:rsid w:val="000922CF"/>
    <w:rsid w:val="00092F2B"/>
    <w:rsid w:val="00093650"/>
    <w:rsid w:val="00094707"/>
    <w:rsid w:val="00095016"/>
    <w:rsid w:val="000951F5"/>
    <w:rsid w:val="0009657E"/>
    <w:rsid w:val="000A0067"/>
    <w:rsid w:val="000A1494"/>
    <w:rsid w:val="000A493F"/>
    <w:rsid w:val="000A59BA"/>
    <w:rsid w:val="000A66CD"/>
    <w:rsid w:val="000A6C30"/>
    <w:rsid w:val="000A6EA7"/>
    <w:rsid w:val="000B09E1"/>
    <w:rsid w:val="000B0F9E"/>
    <w:rsid w:val="000B1128"/>
    <w:rsid w:val="000B2368"/>
    <w:rsid w:val="000B2483"/>
    <w:rsid w:val="000B3771"/>
    <w:rsid w:val="000B3EE2"/>
    <w:rsid w:val="000B4871"/>
    <w:rsid w:val="000B4EA0"/>
    <w:rsid w:val="000B5084"/>
    <w:rsid w:val="000B5B06"/>
    <w:rsid w:val="000C1175"/>
    <w:rsid w:val="000C1F50"/>
    <w:rsid w:val="000C2232"/>
    <w:rsid w:val="000C42A5"/>
    <w:rsid w:val="000C5733"/>
    <w:rsid w:val="000C691F"/>
    <w:rsid w:val="000C7DAB"/>
    <w:rsid w:val="000D1283"/>
    <w:rsid w:val="000D1D48"/>
    <w:rsid w:val="000D21DE"/>
    <w:rsid w:val="000D3801"/>
    <w:rsid w:val="000D554A"/>
    <w:rsid w:val="000D55A1"/>
    <w:rsid w:val="000D5682"/>
    <w:rsid w:val="000D631C"/>
    <w:rsid w:val="000D7882"/>
    <w:rsid w:val="000E1E12"/>
    <w:rsid w:val="000E1EB6"/>
    <w:rsid w:val="000E3B5A"/>
    <w:rsid w:val="000E3CB0"/>
    <w:rsid w:val="000E3D5D"/>
    <w:rsid w:val="000E3D77"/>
    <w:rsid w:val="000E3E83"/>
    <w:rsid w:val="000E3EBC"/>
    <w:rsid w:val="000E4722"/>
    <w:rsid w:val="000E5C23"/>
    <w:rsid w:val="000E62DC"/>
    <w:rsid w:val="000E65AF"/>
    <w:rsid w:val="000E682D"/>
    <w:rsid w:val="000E6B24"/>
    <w:rsid w:val="000F241E"/>
    <w:rsid w:val="000F425B"/>
    <w:rsid w:val="000F42CE"/>
    <w:rsid w:val="000F45D4"/>
    <w:rsid w:val="000F643D"/>
    <w:rsid w:val="000F6B8B"/>
    <w:rsid w:val="000F72C4"/>
    <w:rsid w:val="000F7570"/>
    <w:rsid w:val="0010061C"/>
    <w:rsid w:val="00100E96"/>
    <w:rsid w:val="00100F1B"/>
    <w:rsid w:val="00101673"/>
    <w:rsid w:val="0010300C"/>
    <w:rsid w:val="00104B2E"/>
    <w:rsid w:val="001052D3"/>
    <w:rsid w:val="00105590"/>
    <w:rsid w:val="0010682E"/>
    <w:rsid w:val="00110FAD"/>
    <w:rsid w:val="00111EED"/>
    <w:rsid w:val="00113718"/>
    <w:rsid w:val="00113FB3"/>
    <w:rsid w:val="001145E0"/>
    <w:rsid w:val="00116876"/>
    <w:rsid w:val="00121FAD"/>
    <w:rsid w:val="0012353F"/>
    <w:rsid w:val="00124739"/>
    <w:rsid w:val="001247C3"/>
    <w:rsid w:val="001254D1"/>
    <w:rsid w:val="00125597"/>
    <w:rsid w:val="001271BB"/>
    <w:rsid w:val="0013033D"/>
    <w:rsid w:val="001332D5"/>
    <w:rsid w:val="00133AA5"/>
    <w:rsid w:val="00135851"/>
    <w:rsid w:val="0013658D"/>
    <w:rsid w:val="00136723"/>
    <w:rsid w:val="00136F24"/>
    <w:rsid w:val="00137511"/>
    <w:rsid w:val="0013762A"/>
    <w:rsid w:val="00140774"/>
    <w:rsid w:val="001408BD"/>
    <w:rsid w:val="00140A18"/>
    <w:rsid w:val="00142224"/>
    <w:rsid w:val="0014325B"/>
    <w:rsid w:val="0014326F"/>
    <w:rsid w:val="00143536"/>
    <w:rsid w:val="00143BC3"/>
    <w:rsid w:val="001456C7"/>
    <w:rsid w:val="00146931"/>
    <w:rsid w:val="0014713D"/>
    <w:rsid w:val="001479DA"/>
    <w:rsid w:val="00150703"/>
    <w:rsid w:val="0015088E"/>
    <w:rsid w:val="0015190A"/>
    <w:rsid w:val="00151A2C"/>
    <w:rsid w:val="00152E39"/>
    <w:rsid w:val="00155284"/>
    <w:rsid w:val="001572F9"/>
    <w:rsid w:val="00161C0E"/>
    <w:rsid w:val="00161DDB"/>
    <w:rsid w:val="00162BD9"/>
    <w:rsid w:val="00163380"/>
    <w:rsid w:val="0016351B"/>
    <w:rsid w:val="001638DE"/>
    <w:rsid w:val="001656BC"/>
    <w:rsid w:val="001659F0"/>
    <w:rsid w:val="00165EBF"/>
    <w:rsid w:val="00166155"/>
    <w:rsid w:val="00166672"/>
    <w:rsid w:val="0016766B"/>
    <w:rsid w:val="001701BD"/>
    <w:rsid w:val="0017058D"/>
    <w:rsid w:val="00170786"/>
    <w:rsid w:val="00171453"/>
    <w:rsid w:val="00173B5E"/>
    <w:rsid w:val="001745A5"/>
    <w:rsid w:val="00174842"/>
    <w:rsid w:val="00175ED6"/>
    <w:rsid w:val="0017746B"/>
    <w:rsid w:val="00180991"/>
    <w:rsid w:val="00185BF7"/>
    <w:rsid w:val="001860D6"/>
    <w:rsid w:val="001862A5"/>
    <w:rsid w:val="00186550"/>
    <w:rsid w:val="00186AA8"/>
    <w:rsid w:val="00186AF6"/>
    <w:rsid w:val="00191901"/>
    <w:rsid w:val="00191C3C"/>
    <w:rsid w:val="00192D1A"/>
    <w:rsid w:val="00192DDC"/>
    <w:rsid w:val="00193399"/>
    <w:rsid w:val="00194BDB"/>
    <w:rsid w:val="00195190"/>
    <w:rsid w:val="0019566B"/>
    <w:rsid w:val="00197935"/>
    <w:rsid w:val="001A07EF"/>
    <w:rsid w:val="001A2E76"/>
    <w:rsid w:val="001A465B"/>
    <w:rsid w:val="001A4B3B"/>
    <w:rsid w:val="001A567C"/>
    <w:rsid w:val="001A5760"/>
    <w:rsid w:val="001A6BF7"/>
    <w:rsid w:val="001A7301"/>
    <w:rsid w:val="001A75D0"/>
    <w:rsid w:val="001B090E"/>
    <w:rsid w:val="001B0C8E"/>
    <w:rsid w:val="001B2783"/>
    <w:rsid w:val="001B32D5"/>
    <w:rsid w:val="001B4871"/>
    <w:rsid w:val="001B6567"/>
    <w:rsid w:val="001B69BD"/>
    <w:rsid w:val="001B6D78"/>
    <w:rsid w:val="001B7DA3"/>
    <w:rsid w:val="001B7F40"/>
    <w:rsid w:val="001C0133"/>
    <w:rsid w:val="001C0295"/>
    <w:rsid w:val="001C05F9"/>
    <w:rsid w:val="001C12A5"/>
    <w:rsid w:val="001C15F1"/>
    <w:rsid w:val="001C1D1E"/>
    <w:rsid w:val="001C20DA"/>
    <w:rsid w:val="001C29A4"/>
    <w:rsid w:val="001C32F9"/>
    <w:rsid w:val="001C56E0"/>
    <w:rsid w:val="001C5BBC"/>
    <w:rsid w:val="001D1BFF"/>
    <w:rsid w:val="001D3732"/>
    <w:rsid w:val="001D5017"/>
    <w:rsid w:val="001D50A4"/>
    <w:rsid w:val="001D5B15"/>
    <w:rsid w:val="001D7B32"/>
    <w:rsid w:val="001E03B8"/>
    <w:rsid w:val="001E2DC9"/>
    <w:rsid w:val="001E58F6"/>
    <w:rsid w:val="001E74F6"/>
    <w:rsid w:val="001F4958"/>
    <w:rsid w:val="001F4FA2"/>
    <w:rsid w:val="001F5067"/>
    <w:rsid w:val="001F566E"/>
    <w:rsid w:val="001F58D3"/>
    <w:rsid w:val="001F5E0B"/>
    <w:rsid w:val="001F64E4"/>
    <w:rsid w:val="001F6EBF"/>
    <w:rsid w:val="001F7D2B"/>
    <w:rsid w:val="00201076"/>
    <w:rsid w:val="00201448"/>
    <w:rsid w:val="0020308E"/>
    <w:rsid w:val="0020463A"/>
    <w:rsid w:val="00205A44"/>
    <w:rsid w:val="00206222"/>
    <w:rsid w:val="00211782"/>
    <w:rsid w:val="00212F4D"/>
    <w:rsid w:val="00215DFE"/>
    <w:rsid w:val="00217B5E"/>
    <w:rsid w:val="00220429"/>
    <w:rsid w:val="00220AC6"/>
    <w:rsid w:val="002218A4"/>
    <w:rsid w:val="00222135"/>
    <w:rsid w:val="002225FA"/>
    <w:rsid w:val="00223D03"/>
    <w:rsid w:val="002240A3"/>
    <w:rsid w:val="0022422A"/>
    <w:rsid w:val="002251D2"/>
    <w:rsid w:val="00225F6E"/>
    <w:rsid w:val="00227DD4"/>
    <w:rsid w:val="00230D4B"/>
    <w:rsid w:val="0023126F"/>
    <w:rsid w:val="002337CF"/>
    <w:rsid w:val="0023674B"/>
    <w:rsid w:val="00237971"/>
    <w:rsid w:val="00240466"/>
    <w:rsid w:val="0024099D"/>
    <w:rsid w:val="00241113"/>
    <w:rsid w:val="00242604"/>
    <w:rsid w:val="00243FAA"/>
    <w:rsid w:val="002447C0"/>
    <w:rsid w:val="00246392"/>
    <w:rsid w:val="00246885"/>
    <w:rsid w:val="0024695D"/>
    <w:rsid w:val="00246A9F"/>
    <w:rsid w:val="00252F42"/>
    <w:rsid w:val="00253C8C"/>
    <w:rsid w:val="00253E22"/>
    <w:rsid w:val="00254AA3"/>
    <w:rsid w:val="002568FF"/>
    <w:rsid w:val="002572A4"/>
    <w:rsid w:val="00257E0B"/>
    <w:rsid w:val="00260B2D"/>
    <w:rsid w:val="00260D1C"/>
    <w:rsid w:val="002610A2"/>
    <w:rsid w:val="0026144B"/>
    <w:rsid w:val="0026148E"/>
    <w:rsid w:val="0026174B"/>
    <w:rsid w:val="002618B6"/>
    <w:rsid w:val="00262078"/>
    <w:rsid w:val="002621F3"/>
    <w:rsid w:val="00262EE8"/>
    <w:rsid w:val="00262F73"/>
    <w:rsid w:val="00265133"/>
    <w:rsid w:val="0026544D"/>
    <w:rsid w:val="002708BC"/>
    <w:rsid w:val="002713E9"/>
    <w:rsid w:val="00271DC3"/>
    <w:rsid w:val="00273DA0"/>
    <w:rsid w:val="00273F6E"/>
    <w:rsid w:val="00274AA2"/>
    <w:rsid w:val="00274B22"/>
    <w:rsid w:val="00274B2A"/>
    <w:rsid w:val="00274BE9"/>
    <w:rsid w:val="00276DDA"/>
    <w:rsid w:val="0028066F"/>
    <w:rsid w:val="00281DF2"/>
    <w:rsid w:val="00281E6B"/>
    <w:rsid w:val="00284629"/>
    <w:rsid w:val="00284C40"/>
    <w:rsid w:val="00286AA7"/>
    <w:rsid w:val="00286DC3"/>
    <w:rsid w:val="0028743D"/>
    <w:rsid w:val="00287F41"/>
    <w:rsid w:val="00290432"/>
    <w:rsid w:val="00290BA1"/>
    <w:rsid w:val="0029175C"/>
    <w:rsid w:val="00292DA3"/>
    <w:rsid w:val="002946DB"/>
    <w:rsid w:val="00294BF4"/>
    <w:rsid w:val="002A0247"/>
    <w:rsid w:val="002A0B0C"/>
    <w:rsid w:val="002A2723"/>
    <w:rsid w:val="002A3E6E"/>
    <w:rsid w:val="002A4285"/>
    <w:rsid w:val="002A5194"/>
    <w:rsid w:val="002A6791"/>
    <w:rsid w:val="002A7BA1"/>
    <w:rsid w:val="002B0241"/>
    <w:rsid w:val="002B1019"/>
    <w:rsid w:val="002B179F"/>
    <w:rsid w:val="002B2B3C"/>
    <w:rsid w:val="002B493F"/>
    <w:rsid w:val="002B4DFD"/>
    <w:rsid w:val="002B77B0"/>
    <w:rsid w:val="002B7964"/>
    <w:rsid w:val="002B7978"/>
    <w:rsid w:val="002C049E"/>
    <w:rsid w:val="002C3548"/>
    <w:rsid w:val="002C3FAC"/>
    <w:rsid w:val="002C4130"/>
    <w:rsid w:val="002C4C3B"/>
    <w:rsid w:val="002C5AF6"/>
    <w:rsid w:val="002D0797"/>
    <w:rsid w:val="002D1701"/>
    <w:rsid w:val="002D2870"/>
    <w:rsid w:val="002D29B1"/>
    <w:rsid w:val="002D311F"/>
    <w:rsid w:val="002D3A48"/>
    <w:rsid w:val="002D461F"/>
    <w:rsid w:val="002D5A31"/>
    <w:rsid w:val="002E03B2"/>
    <w:rsid w:val="002E1F0B"/>
    <w:rsid w:val="002E2716"/>
    <w:rsid w:val="002E3135"/>
    <w:rsid w:val="002E3419"/>
    <w:rsid w:val="002E6C11"/>
    <w:rsid w:val="002E6D95"/>
    <w:rsid w:val="002E7AAC"/>
    <w:rsid w:val="002F141E"/>
    <w:rsid w:val="002F152A"/>
    <w:rsid w:val="002F1693"/>
    <w:rsid w:val="002F2AD8"/>
    <w:rsid w:val="002F3134"/>
    <w:rsid w:val="002F3798"/>
    <w:rsid w:val="002F3976"/>
    <w:rsid w:val="002F4062"/>
    <w:rsid w:val="002F40B5"/>
    <w:rsid w:val="002F42D7"/>
    <w:rsid w:val="002F455D"/>
    <w:rsid w:val="002F47A0"/>
    <w:rsid w:val="002F5D4C"/>
    <w:rsid w:val="002F6333"/>
    <w:rsid w:val="002F6A1F"/>
    <w:rsid w:val="002F6C59"/>
    <w:rsid w:val="003002D2"/>
    <w:rsid w:val="003008B4"/>
    <w:rsid w:val="00301565"/>
    <w:rsid w:val="0030176E"/>
    <w:rsid w:val="00303111"/>
    <w:rsid w:val="003040B0"/>
    <w:rsid w:val="0030469D"/>
    <w:rsid w:val="00305063"/>
    <w:rsid w:val="00306073"/>
    <w:rsid w:val="00310838"/>
    <w:rsid w:val="003108B6"/>
    <w:rsid w:val="00311EA0"/>
    <w:rsid w:val="00312254"/>
    <w:rsid w:val="003122AB"/>
    <w:rsid w:val="0031286C"/>
    <w:rsid w:val="00313105"/>
    <w:rsid w:val="00314352"/>
    <w:rsid w:val="00314531"/>
    <w:rsid w:val="00314E6E"/>
    <w:rsid w:val="00315CE1"/>
    <w:rsid w:val="00315ED8"/>
    <w:rsid w:val="00316E45"/>
    <w:rsid w:val="0031755A"/>
    <w:rsid w:val="00320B4F"/>
    <w:rsid w:val="0032136F"/>
    <w:rsid w:val="00322514"/>
    <w:rsid w:val="003229AC"/>
    <w:rsid w:val="003240FA"/>
    <w:rsid w:val="003242C7"/>
    <w:rsid w:val="0032440C"/>
    <w:rsid w:val="00325DED"/>
    <w:rsid w:val="00332A13"/>
    <w:rsid w:val="00332A4B"/>
    <w:rsid w:val="00335C9C"/>
    <w:rsid w:val="00336379"/>
    <w:rsid w:val="00336E1A"/>
    <w:rsid w:val="00337527"/>
    <w:rsid w:val="00337988"/>
    <w:rsid w:val="003401D9"/>
    <w:rsid w:val="0034116F"/>
    <w:rsid w:val="0034162B"/>
    <w:rsid w:val="00342135"/>
    <w:rsid w:val="00343031"/>
    <w:rsid w:val="00343823"/>
    <w:rsid w:val="00346F54"/>
    <w:rsid w:val="0034753E"/>
    <w:rsid w:val="00347817"/>
    <w:rsid w:val="00347B55"/>
    <w:rsid w:val="00350784"/>
    <w:rsid w:val="003507F5"/>
    <w:rsid w:val="00351928"/>
    <w:rsid w:val="00351973"/>
    <w:rsid w:val="003525F4"/>
    <w:rsid w:val="00352C62"/>
    <w:rsid w:val="0035351F"/>
    <w:rsid w:val="00353543"/>
    <w:rsid w:val="00353884"/>
    <w:rsid w:val="003539C0"/>
    <w:rsid w:val="00353A2C"/>
    <w:rsid w:val="00353E35"/>
    <w:rsid w:val="00354042"/>
    <w:rsid w:val="003543FE"/>
    <w:rsid w:val="00354D35"/>
    <w:rsid w:val="0035579F"/>
    <w:rsid w:val="00355DB8"/>
    <w:rsid w:val="00355F3C"/>
    <w:rsid w:val="00357013"/>
    <w:rsid w:val="00357E4D"/>
    <w:rsid w:val="00361E95"/>
    <w:rsid w:val="003631E9"/>
    <w:rsid w:val="00363B7C"/>
    <w:rsid w:val="00364D12"/>
    <w:rsid w:val="00366EFE"/>
    <w:rsid w:val="0036746B"/>
    <w:rsid w:val="00370AF8"/>
    <w:rsid w:val="00371295"/>
    <w:rsid w:val="0037141E"/>
    <w:rsid w:val="0037266F"/>
    <w:rsid w:val="00372C30"/>
    <w:rsid w:val="00372C33"/>
    <w:rsid w:val="00373144"/>
    <w:rsid w:val="00373D82"/>
    <w:rsid w:val="00374746"/>
    <w:rsid w:val="0037572F"/>
    <w:rsid w:val="00375A06"/>
    <w:rsid w:val="00377B18"/>
    <w:rsid w:val="00377C6C"/>
    <w:rsid w:val="00380654"/>
    <w:rsid w:val="00381128"/>
    <w:rsid w:val="00385DA9"/>
    <w:rsid w:val="003874C6"/>
    <w:rsid w:val="003878F1"/>
    <w:rsid w:val="00390586"/>
    <w:rsid w:val="00391128"/>
    <w:rsid w:val="003923DF"/>
    <w:rsid w:val="00392596"/>
    <w:rsid w:val="00392D0C"/>
    <w:rsid w:val="00393D94"/>
    <w:rsid w:val="003944DC"/>
    <w:rsid w:val="00394EC0"/>
    <w:rsid w:val="003961F4"/>
    <w:rsid w:val="0039627F"/>
    <w:rsid w:val="00396E9C"/>
    <w:rsid w:val="00397321"/>
    <w:rsid w:val="00397420"/>
    <w:rsid w:val="003A01C7"/>
    <w:rsid w:val="003A0F21"/>
    <w:rsid w:val="003A1580"/>
    <w:rsid w:val="003A162A"/>
    <w:rsid w:val="003A23C7"/>
    <w:rsid w:val="003A3958"/>
    <w:rsid w:val="003A3FCD"/>
    <w:rsid w:val="003A4D9A"/>
    <w:rsid w:val="003A5ABA"/>
    <w:rsid w:val="003A6448"/>
    <w:rsid w:val="003A7449"/>
    <w:rsid w:val="003B0C8F"/>
    <w:rsid w:val="003B1AAB"/>
    <w:rsid w:val="003B22F4"/>
    <w:rsid w:val="003B2C70"/>
    <w:rsid w:val="003B3287"/>
    <w:rsid w:val="003B5BE8"/>
    <w:rsid w:val="003B66CA"/>
    <w:rsid w:val="003B7B29"/>
    <w:rsid w:val="003C0503"/>
    <w:rsid w:val="003C0678"/>
    <w:rsid w:val="003C31BF"/>
    <w:rsid w:val="003C5807"/>
    <w:rsid w:val="003C64AC"/>
    <w:rsid w:val="003C70EC"/>
    <w:rsid w:val="003C76AA"/>
    <w:rsid w:val="003C77D5"/>
    <w:rsid w:val="003D001E"/>
    <w:rsid w:val="003D07E3"/>
    <w:rsid w:val="003D1478"/>
    <w:rsid w:val="003D3916"/>
    <w:rsid w:val="003D3F2B"/>
    <w:rsid w:val="003D45E6"/>
    <w:rsid w:val="003D4BE0"/>
    <w:rsid w:val="003D5CDA"/>
    <w:rsid w:val="003D73DD"/>
    <w:rsid w:val="003E04E5"/>
    <w:rsid w:val="003E1E95"/>
    <w:rsid w:val="003E2FC5"/>
    <w:rsid w:val="003E34CC"/>
    <w:rsid w:val="003E47C8"/>
    <w:rsid w:val="003E4ADA"/>
    <w:rsid w:val="003E4D0F"/>
    <w:rsid w:val="003F0052"/>
    <w:rsid w:val="003F2716"/>
    <w:rsid w:val="003F27B2"/>
    <w:rsid w:val="003F5020"/>
    <w:rsid w:val="003F54ED"/>
    <w:rsid w:val="003F5FE5"/>
    <w:rsid w:val="00400FED"/>
    <w:rsid w:val="00401947"/>
    <w:rsid w:val="0040410C"/>
    <w:rsid w:val="004072A9"/>
    <w:rsid w:val="004103A7"/>
    <w:rsid w:val="0041087F"/>
    <w:rsid w:val="00410C61"/>
    <w:rsid w:val="00414869"/>
    <w:rsid w:val="00414A85"/>
    <w:rsid w:val="00414FCD"/>
    <w:rsid w:val="004150EE"/>
    <w:rsid w:val="00415A6F"/>
    <w:rsid w:val="004171E4"/>
    <w:rsid w:val="0042000D"/>
    <w:rsid w:val="00421462"/>
    <w:rsid w:val="0042275A"/>
    <w:rsid w:val="00422BAE"/>
    <w:rsid w:val="00422CD5"/>
    <w:rsid w:val="0042416F"/>
    <w:rsid w:val="00431CC5"/>
    <w:rsid w:val="00432D9D"/>
    <w:rsid w:val="00433E2E"/>
    <w:rsid w:val="00433E7A"/>
    <w:rsid w:val="00434373"/>
    <w:rsid w:val="0043444D"/>
    <w:rsid w:val="00435355"/>
    <w:rsid w:val="004353A2"/>
    <w:rsid w:val="00436DE3"/>
    <w:rsid w:val="0044088C"/>
    <w:rsid w:val="00441C6A"/>
    <w:rsid w:val="00443A30"/>
    <w:rsid w:val="00443FD7"/>
    <w:rsid w:val="00446660"/>
    <w:rsid w:val="00447839"/>
    <w:rsid w:val="0045030F"/>
    <w:rsid w:val="00450489"/>
    <w:rsid w:val="00450CA2"/>
    <w:rsid w:val="00451DB9"/>
    <w:rsid w:val="004524C1"/>
    <w:rsid w:val="004526BC"/>
    <w:rsid w:val="00452E40"/>
    <w:rsid w:val="0045335C"/>
    <w:rsid w:val="00453375"/>
    <w:rsid w:val="00453603"/>
    <w:rsid w:val="00454416"/>
    <w:rsid w:val="00455CCF"/>
    <w:rsid w:val="004561A7"/>
    <w:rsid w:val="00456D39"/>
    <w:rsid w:val="004600F9"/>
    <w:rsid w:val="0046042A"/>
    <w:rsid w:val="00460AE2"/>
    <w:rsid w:val="004612E0"/>
    <w:rsid w:val="00461F69"/>
    <w:rsid w:val="00462606"/>
    <w:rsid w:val="0046435F"/>
    <w:rsid w:val="004646BE"/>
    <w:rsid w:val="0046589F"/>
    <w:rsid w:val="00466DE5"/>
    <w:rsid w:val="00466EAE"/>
    <w:rsid w:val="004672FD"/>
    <w:rsid w:val="00467EDA"/>
    <w:rsid w:val="00472474"/>
    <w:rsid w:val="00472E97"/>
    <w:rsid w:val="00473532"/>
    <w:rsid w:val="004741C8"/>
    <w:rsid w:val="00476510"/>
    <w:rsid w:val="00483CE5"/>
    <w:rsid w:val="00485124"/>
    <w:rsid w:val="004874BC"/>
    <w:rsid w:val="004875D5"/>
    <w:rsid w:val="0049026B"/>
    <w:rsid w:val="004905B3"/>
    <w:rsid w:val="0049099A"/>
    <w:rsid w:val="004913F3"/>
    <w:rsid w:val="00491E94"/>
    <w:rsid w:val="00493638"/>
    <w:rsid w:val="00494683"/>
    <w:rsid w:val="0049583A"/>
    <w:rsid w:val="00495E09"/>
    <w:rsid w:val="004961A8"/>
    <w:rsid w:val="00496316"/>
    <w:rsid w:val="004965E4"/>
    <w:rsid w:val="004A144A"/>
    <w:rsid w:val="004A1E1A"/>
    <w:rsid w:val="004A26FD"/>
    <w:rsid w:val="004A2841"/>
    <w:rsid w:val="004A3D10"/>
    <w:rsid w:val="004A4028"/>
    <w:rsid w:val="004A4AF9"/>
    <w:rsid w:val="004A4F04"/>
    <w:rsid w:val="004A51F5"/>
    <w:rsid w:val="004A55BC"/>
    <w:rsid w:val="004A6799"/>
    <w:rsid w:val="004B1578"/>
    <w:rsid w:val="004B245A"/>
    <w:rsid w:val="004B2F36"/>
    <w:rsid w:val="004B345A"/>
    <w:rsid w:val="004B4572"/>
    <w:rsid w:val="004B462A"/>
    <w:rsid w:val="004B669A"/>
    <w:rsid w:val="004B7717"/>
    <w:rsid w:val="004C1075"/>
    <w:rsid w:val="004C2EE8"/>
    <w:rsid w:val="004C400E"/>
    <w:rsid w:val="004C5223"/>
    <w:rsid w:val="004C5C91"/>
    <w:rsid w:val="004C66F8"/>
    <w:rsid w:val="004D1AD1"/>
    <w:rsid w:val="004D2700"/>
    <w:rsid w:val="004D4C9D"/>
    <w:rsid w:val="004D4D61"/>
    <w:rsid w:val="004D5B63"/>
    <w:rsid w:val="004D5BE0"/>
    <w:rsid w:val="004D5DD7"/>
    <w:rsid w:val="004E2517"/>
    <w:rsid w:val="004E26B3"/>
    <w:rsid w:val="004E3B7B"/>
    <w:rsid w:val="004E45B2"/>
    <w:rsid w:val="004E5D38"/>
    <w:rsid w:val="004E5D82"/>
    <w:rsid w:val="004E5F39"/>
    <w:rsid w:val="004E6197"/>
    <w:rsid w:val="004E65B1"/>
    <w:rsid w:val="004E6AE3"/>
    <w:rsid w:val="004E7A7B"/>
    <w:rsid w:val="004E7DF8"/>
    <w:rsid w:val="004F1DC5"/>
    <w:rsid w:val="004F2779"/>
    <w:rsid w:val="004F3BCB"/>
    <w:rsid w:val="004F4812"/>
    <w:rsid w:val="004F4A1E"/>
    <w:rsid w:val="004F518E"/>
    <w:rsid w:val="004F594D"/>
    <w:rsid w:val="004F5BBE"/>
    <w:rsid w:val="004F5CCD"/>
    <w:rsid w:val="004F68ED"/>
    <w:rsid w:val="004F6A38"/>
    <w:rsid w:val="004F6DFB"/>
    <w:rsid w:val="00501127"/>
    <w:rsid w:val="005013C9"/>
    <w:rsid w:val="0050315B"/>
    <w:rsid w:val="0050374B"/>
    <w:rsid w:val="00503796"/>
    <w:rsid w:val="005038D8"/>
    <w:rsid w:val="00503EE5"/>
    <w:rsid w:val="00506A00"/>
    <w:rsid w:val="00507644"/>
    <w:rsid w:val="005106D7"/>
    <w:rsid w:val="00513262"/>
    <w:rsid w:val="00513A7C"/>
    <w:rsid w:val="00514AAD"/>
    <w:rsid w:val="00514CBE"/>
    <w:rsid w:val="00514F18"/>
    <w:rsid w:val="0051508C"/>
    <w:rsid w:val="00515391"/>
    <w:rsid w:val="005163BB"/>
    <w:rsid w:val="005171A0"/>
    <w:rsid w:val="0051725E"/>
    <w:rsid w:val="00517276"/>
    <w:rsid w:val="0051782F"/>
    <w:rsid w:val="0052074B"/>
    <w:rsid w:val="00520A7E"/>
    <w:rsid w:val="00522499"/>
    <w:rsid w:val="00522E53"/>
    <w:rsid w:val="005232AA"/>
    <w:rsid w:val="00524B1E"/>
    <w:rsid w:val="00524C29"/>
    <w:rsid w:val="0052566A"/>
    <w:rsid w:val="00525DC1"/>
    <w:rsid w:val="00525FC8"/>
    <w:rsid w:val="005276BB"/>
    <w:rsid w:val="00533411"/>
    <w:rsid w:val="005335F9"/>
    <w:rsid w:val="0053433A"/>
    <w:rsid w:val="005348D6"/>
    <w:rsid w:val="0053663C"/>
    <w:rsid w:val="0054171A"/>
    <w:rsid w:val="00542D86"/>
    <w:rsid w:val="0054573F"/>
    <w:rsid w:val="00546958"/>
    <w:rsid w:val="00546DB6"/>
    <w:rsid w:val="00547F5D"/>
    <w:rsid w:val="00550DC8"/>
    <w:rsid w:val="00551545"/>
    <w:rsid w:val="00561109"/>
    <w:rsid w:val="00561748"/>
    <w:rsid w:val="00561CF3"/>
    <w:rsid w:val="00561D25"/>
    <w:rsid w:val="005628E2"/>
    <w:rsid w:val="00563086"/>
    <w:rsid w:val="005635BB"/>
    <w:rsid w:val="005651FE"/>
    <w:rsid w:val="00565BC1"/>
    <w:rsid w:val="005669B0"/>
    <w:rsid w:val="005679EC"/>
    <w:rsid w:val="0057087E"/>
    <w:rsid w:val="0057105D"/>
    <w:rsid w:val="0057109F"/>
    <w:rsid w:val="00571DA6"/>
    <w:rsid w:val="00572F38"/>
    <w:rsid w:val="0057411B"/>
    <w:rsid w:val="00574819"/>
    <w:rsid w:val="00574905"/>
    <w:rsid w:val="0057514C"/>
    <w:rsid w:val="00575B32"/>
    <w:rsid w:val="00575C1D"/>
    <w:rsid w:val="00575F5E"/>
    <w:rsid w:val="005769CF"/>
    <w:rsid w:val="00577A61"/>
    <w:rsid w:val="0058106E"/>
    <w:rsid w:val="005832DF"/>
    <w:rsid w:val="005848BD"/>
    <w:rsid w:val="00585A5C"/>
    <w:rsid w:val="0058650E"/>
    <w:rsid w:val="00587892"/>
    <w:rsid w:val="00590328"/>
    <w:rsid w:val="005913CE"/>
    <w:rsid w:val="005915E0"/>
    <w:rsid w:val="00592D5A"/>
    <w:rsid w:val="00592DC8"/>
    <w:rsid w:val="005933E7"/>
    <w:rsid w:val="00594C7F"/>
    <w:rsid w:val="005954EA"/>
    <w:rsid w:val="00596078"/>
    <w:rsid w:val="005966A6"/>
    <w:rsid w:val="00597304"/>
    <w:rsid w:val="00597E1A"/>
    <w:rsid w:val="005A07A8"/>
    <w:rsid w:val="005A0C2B"/>
    <w:rsid w:val="005A1302"/>
    <w:rsid w:val="005A3CCD"/>
    <w:rsid w:val="005A49A2"/>
    <w:rsid w:val="005A5DF4"/>
    <w:rsid w:val="005A5F29"/>
    <w:rsid w:val="005A7319"/>
    <w:rsid w:val="005B124D"/>
    <w:rsid w:val="005B14FB"/>
    <w:rsid w:val="005B153F"/>
    <w:rsid w:val="005B256C"/>
    <w:rsid w:val="005B47A9"/>
    <w:rsid w:val="005B6022"/>
    <w:rsid w:val="005B6418"/>
    <w:rsid w:val="005B657D"/>
    <w:rsid w:val="005B7EBD"/>
    <w:rsid w:val="005C04D4"/>
    <w:rsid w:val="005C36E9"/>
    <w:rsid w:val="005C4CE8"/>
    <w:rsid w:val="005C5571"/>
    <w:rsid w:val="005C65EB"/>
    <w:rsid w:val="005C708A"/>
    <w:rsid w:val="005D00A1"/>
    <w:rsid w:val="005D07A4"/>
    <w:rsid w:val="005D125B"/>
    <w:rsid w:val="005D1A33"/>
    <w:rsid w:val="005D35E9"/>
    <w:rsid w:val="005D7CDB"/>
    <w:rsid w:val="005D7FCB"/>
    <w:rsid w:val="005E0A33"/>
    <w:rsid w:val="005E0BDD"/>
    <w:rsid w:val="005E1701"/>
    <w:rsid w:val="005E1E4D"/>
    <w:rsid w:val="005E1FB6"/>
    <w:rsid w:val="005E4D3B"/>
    <w:rsid w:val="005E542D"/>
    <w:rsid w:val="005E5569"/>
    <w:rsid w:val="005E61F2"/>
    <w:rsid w:val="005E6F59"/>
    <w:rsid w:val="005E7E04"/>
    <w:rsid w:val="005E7FAB"/>
    <w:rsid w:val="005F08DA"/>
    <w:rsid w:val="005F09E1"/>
    <w:rsid w:val="005F0EFE"/>
    <w:rsid w:val="005F146C"/>
    <w:rsid w:val="005F35A5"/>
    <w:rsid w:val="005F3DBA"/>
    <w:rsid w:val="005F5DF7"/>
    <w:rsid w:val="005F62D1"/>
    <w:rsid w:val="005F63EA"/>
    <w:rsid w:val="005F7A2E"/>
    <w:rsid w:val="005F7ECD"/>
    <w:rsid w:val="005F7FCD"/>
    <w:rsid w:val="006008D6"/>
    <w:rsid w:val="006011D0"/>
    <w:rsid w:val="00601446"/>
    <w:rsid w:val="00602C31"/>
    <w:rsid w:val="0060317E"/>
    <w:rsid w:val="006039C4"/>
    <w:rsid w:val="0060492A"/>
    <w:rsid w:val="00606EEF"/>
    <w:rsid w:val="00606F4D"/>
    <w:rsid w:val="006117F0"/>
    <w:rsid w:val="00613E25"/>
    <w:rsid w:val="00616777"/>
    <w:rsid w:val="0061786D"/>
    <w:rsid w:val="00617D53"/>
    <w:rsid w:val="0062023E"/>
    <w:rsid w:val="0062096A"/>
    <w:rsid w:val="00623492"/>
    <w:rsid w:val="006243BA"/>
    <w:rsid w:val="00624C3A"/>
    <w:rsid w:val="00626E43"/>
    <w:rsid w:val="00630E18"/>
    <w:rsid w:val="00631950"/>
    <w:rsid w:val="00631C3C"/>
    <w:rsid w:val="00631D55"/>
    <w:rsid w:val="00632FD7"/>
    <w:rsid w:val="006331CD"/>
    <w:rsid w:val="00633792"/>
    <w:rsid w:val="0063549A"/>
    <w:rsid w:val="00636E15"/>
    <w:rsid w:val="00641419"/>
    <w:rsid w:val="00642571"/>
    <w:rsid w:val="00642BDB"/>
    <w:rsid w:val="00644448"/>
    <w:rsid w:val="00646D0E"/>
    <w:rsid w:val="006474E7"/>
    <w:rsid w:val="00650630"/>
    <w:rsid w:val="006509A6"/>
    <w:rsid w:val="00650EF9"/>
    <w:rsid w:val="006516BC"/>
    <w:rsid w:val="00651DAF"/>
    <w:rsid w:val="00653654"/>
    <w:rsid w:val="006541C8"/>
    <w:rsid w:val="00654D2E"/>
    <w:rsid w:val="00656947"/>
    <w:rsid w:val="00657C59"/>
    <w:rsid w:val="0066017A"/>
    <w:rsid w:val="006621E0"/>
    <w:rsid w:val="00662B53"/>
    <w:rsid w:val="00662D3D"/>
    <w:rsid w:val="0066402D"/>
    <w:rsid w:val="00664827"/>
    <w:rsid w:val="00665BB4"/>
    <w:rsid w:val="00670FBE"/>
    <w:rsid w:val="00672174"/>
    <w:rsid w:val="0067443C"/>
    <w:rsid w:val="006749B0"/>
    <w:rsid w:val="00676393"/>
    <w:rsid w:val="006769E3"/>
    <w:rsid w:val="006820D9"/>
    <w:rsid w:val="00683340"/>
    <w:rsid w:val="00683D1B"/>
    <w:rsid w:val="00683E76"/>
    <w:rsid w:val="006849AF"/>
    <w:rsid w:val="00686C39"/>
    <w:rsid w:val="00686C72"/>
    <w:rsid w:val="00687A57"/>
    <w:rsid w:val="006906B4"/>
    <w:rsid w:val="0069261C"/>
    <w:rsid w:val="00692678"/>
    <w:rsid w:val="00694F5F"/>
    <w:rsid w:val="006A0992"/>
    <w:rsid w:val="006A218D"/>
    <w:rsid w:val="006A3068"/>
    <w:rsid w:val="006A3FDD"/>
    <w:rsid w:val="006A450B"/>
    <w:rsid w:val="006A4580"/>
    <w:rsid w:val="006A6537"/>
    <w:rsid w:val="006A7416"/>
    <w:rsid w:val="006B0890"/>
    <w:rsid w:val="006B0BA8"/>
    <w:rsid w:val="006B0EB1"/>
    <w:rsid w:val="006B1384"/>
    <w:rsid w:val="006B20A2"/>
    <w:rsid w:val="006B2136"/>
    <w:rsid w:val="006B2204"/>
    <w:rsid w:val="006B3052"/>
    <w:rsid w:val="006B329F"/>
    <w:rsid w:val="006B3736"/>
    <w:rsid w:val="006B4266"/>
    <w:rsid w:val="006B55D3"/>
    <w:rsid w:val="006B5B53"/>
    <w:rsid w:val="006B6E94"/>
    <w:rsid w:val="006B733B"/>
    <w:rsid w:val="006B7514"/>
    <w:rsid w:val="006B7A0E"/>
    <w:rsid w:val="006C017E"/>
    <w:rsid w:val="006C0F78"/>
    <w:rsid w:val="006C1F0A"/>
    <w:rsid w:val="006C2601"/>
    <w:rsid w:val="006C4149"/>
    <w:rsid w:val="006C5484"/>
    <w:rsid w:val="006C5FDF"/>
    <w:rsid w:val="006C6837"/>
    <w:rsid w:val="006C7304"/>
    <w:rsid w:val="006C730E"/>
    <w:rsid w:val="006D08F9"/>
    <w:rsid w:val="006D0E4A"/>
    <w:rsid w:val="006D246E"/>
    <w:rsid w:val="006D3CFD"/>
    <w:rsid w:val="006D41CF"/>
    <w:rsid w:val="006D4BEA"/>
    <w:rsid w:val="006D5472"/>
    <w:rsid w:val="006D6EBA"/>
    <w:rsid w:val="006D7166"/>
    <w:rsid w:val="006E04CD"/>
    <w:rsid w:val="006E12A3"/>
    <w:rsid w:val="006E14E8"/>
    <w:rsid w:val="006E49EC"/>
    <w:rsid w:val="006E503E"/>
    <w:rsid w:val="006E6AD6"/>
    <w:rsid w:val="006E73EF"/>
    <w:rsid w:val="006F0CF3"/>
    <w:rsid w:val="006F1A62"/>
    <w:rsid w:val="006F1ADE"/>
    <w:rsid w:val="006F244A"/>
    <w:rsid w:val="006F2AAD"/>
    <w:rsid w:val="006F5C96"/>
    <w:rsid w:val="006F6BCA"/>
    <w:rsid w:val="007005BB"/>
    <w:rsid w:val="0070329F"/>
    <w:rsid w:val="007035E8"/>
    <w:rsid w:val="00704380"/>
    <w:rsid w:val="0070514B"/>
    <w:rsid w:val="00705B40"/>
    <w:rsid w:val="00710B32"/>
    <w:rsid w:val="0071262E"/>
    <w:rsid w:val="007129E7"/>
    <w:rsid w:val="00712AB8"/>
    <w:rsid w:val="00712BC0"/>
    <w:rsid w:val="00712D14"/>
    <w:rsid w:val="0071427C"/>
    <w:rsid w:val="007147EA"/>
    <w:rsid w:val="007157F6"/>
    <w:rsid w:val="00715CCF"/>
    <w:rsid w:val="00722182"/>
    <w:rsid w:val="007221A3"/>
    <w:rsid w:val="00722237"/>
    <w:rsid w:val="0072253E"/>
    <w:rsid w:val="00722BC6"/>
    <w:rsid w:val="00723A94"/>
    <w:rsid w:val="00723B08"/>
    <w:rsid w:val="00725505"/>
    <w:rsid w:val="00726186"/>
    <w:rsid w:val="00726273"/>
    <w:rsid w:val="007320BF"/>
    <w:rsid w:val="0073221A"/>
    <w:rsid w:val="0073474F"/>
    <w:rsid w:val="007352A7"/>
    <w:rsid w:val="00736601"/>
    <w:rsid w:val="00737661"/>
    <w:rsid w:val="007404E2"/>
    <w:rsid w:val="00740945"/>
    <w:rsid w:val="00741DBC"/>
    <w:rsid w:val="0074372F"/>
    <w:rsid w:val="00744948"/>
    <w:rsid w:val="00744C9E"/>
    <w:rsid w:val="0074622C"/>
    <w:rsid w:val="0074685B"/>
    <w:rsid w:val="00750F11"/>
    <w:rsid w:val="0075117C"/>
    <w:rsid w:val="007521A4"/>
    <w:rsid w:val="00752214"/>
    <w:rsid w:val="00752ACE"/>
    <w:rsid w:val="0075362C"/>
    <w:rsid w:val="007538BA"/>
    <w:rsid w:val="00755532"/>
    <w:rsid w:val="00756AFE"/>
    <w:rsid w:val="007603ED"/>
    <w:rsid w:val="00760ECD"/>
    <w:rsid w:val="00762ECA"/>
    <w:rsid w:val="00765A4F"/>
    <w:rsid w:val="00765C5C"/>
    <w:rsid w:val="007674A1"/>
    <w:rsid w:val="0076798D"/>
    <w:rsid w:val="00770666"/>
    <w:rsid w:val="00771E5D"/>
    <w:rsid w:val="007723F7"/>
    <w:rsid w:val="00772485"/>
    <w:rsid w:val="00773A0B"/>
    <w:rsid w:val="00773EFE"/>
    <w:rsid w:val="00773F27"/>
    <w:rsid w:val="00774294"/>
    <w:rsid w:val="00774C7F"/>
    <w:rsid w:val="007768FB"/>
    <w:rsid w:val="00776BF4"/>
    <w:rsid w:val="00780E50"/>
    <w:rsid w:val="00783245"/>
    <w:rsid w:val="007836B2"/>
    <w:rsid w:val="007843DD"/>
    <w:rsid w:val="007852B1"/>
    <w:rsid w:val="0078571C"/>
    <w:rsid w:val="00786079"/>
    <w:rsid w:val="007868D5"/>
    <w:rsid w:val="0079179E"/>
    <w:rsid w:val="00793C4D"/>
    <w:rsid w:val="00793D55"/>
    <w:rsid w:val="00794544"/>
    <w:rsid w:val="00796A7B"/>
    <w:rsid w:val="007971AE"/>
    <w:rsid w:val="00797320"/>
    <w:rsid w:val="00797611"/>
    <w:rsid w:val="007A0B76"/>
    <w:rsid w:val="007A1530"/>
    <w:rsid w:val="007A18A0"/>
    <w:rsid w:val="007A2A2B"/>
    <w:rsid w:val="007A3995"/>
    <w:rsid w:val="007A403B"/>
    <w:rsid w:val="007A4D02"/>
    <w:rsid w:val="007A556F"/>
    <w:rsid w:val="007A6FAB"/>
    <w:rsid w:val="007A78DD"/>
    <w:rsid w:val="007A79BD"/>
    <w:rsid w:val="007B0D41"/>
    <w:rsid w:val="007B16CA"/>
    <w:rsid w:val="007B2F0A"/>
    <w:rsid w:val="007B3789"/>
    <w:rsid w:val="007B3845"/>
    <w:rsid w:val="007B4C35"/>
    <w:rsid w:val="007B5794"/>
    <w:rsid w:val="007B5C70"/>
    <w:rsid w:val="007B77BB"/>
    <w:rsid w:val="007C1FB2"/>
    <w:rsid w:val="007C31C0"/>
    <w:rsid w:val="007C3C0B"/>
    <w:rsid w:val="007C3D83"/>
    <w:rsid w:val="007C403A"/>
    <w:rsid w:val="007C415B"/>
    <w:rsid w:val="007C49C7"/>
    <w:rsid w:val="007C4F88"/>
    <w:rsid w:val="007C6D07"/>
    <w:rsid w:val="007C6ED3"/>
    <w:rsid w:val="007C6F6F"/>
    <w:rsid w:val="007D0A96"/>
    <w:rsid w:val="007D2A5D"/>
    <w:rsid w:val="007D2CF1"/>
    <w:rsid w:val="007D3B92"/>
    <w:rsid w:val="007D4358"/>
    <w:rsid w:val="007D6048"/>
    <w:rsid w:val="007D61B0"/>
    <w:rsid w:val="007E05AA"/>
    <w:rsid w:val="007E0F84"/>
    <w:rsid w:val="007E2369"/>
    <w:rsid w:val="007E279D"/>
    <w:rsid w:val="007E3D96"/>
    <w:rsid w:val="007E4223"/>
    <w:rsid w:val="007E5A18"/>
    <w:rsid w:val="007E5AB1"/>
    <w:rsid w:val="007E5B86"/>
    <w:rsid w:val="007E6253"/>
    <w:rsid w:val="007E646D"/>
    <w:rsid w:val="007F087C"/>
    <w:rsid w:val="007F0B4F"/>
    <w:rsid w:val="007F2944"/>
    <w:rsid w:val="007F2B6C"/>
    <w:rsid w:val="007F2E49"/>
    <w:rsid w:val="007F361F"/>
    <w:rsid w:val="007F39D5"/>
    <w:rsid w:val="007F3DC3"/>
    <w:rsid w:val="007F4672"/>
    <w:rsid w:val="007F5287"/>
    <w:rsid w:val="007F6650"/>
    <w:rsid w:val="008032FE"/>
    <w:rsid w:val="008039D5"/>
    <w:rsid w:val="0080435C"/>
    <w:rsid w:val="008056F3"/>
    <w:rsid w:val="00805BF8"/>
    <w:rsid w:val="00805E4D"/>
    <w:rsid w:val="00806629"/>
    <w:rsid w:val="008070B1"/>
    <w:rsid w:val="00810283"/>
    <w:rsid w:val="0081422D"/>
    <w:rsid w:val="008151D8"/>
    <w:rsid w:val="0081617F"/>
    <w:rsid w:val="0081712C"/>
    <w:rsid w:val="0081777F"/>
    <w:rsid w:val="008207EC"/>
    <w:rsid w:val="00820EDE"/>
    <w:rsid w:val="00821877"/>
    <w:rsid w:val="00822547"/>
    <w:rsid w:val="008236A5"/>
    <w:rsid w:val="00823A50"/>
    <w:rsid w:val="008246A6"/>
    <w:rsid w:val="00825010"/>
    <w:rsid w:val="00825787"/>
    <w:rsid w:val="00827BAC"/>
    <w:rsid w:val="00827F07"/>
    <w:rsid w:val="00831653"/>
    <w:rsid w:val="008327C4"/>
    <w:rsid w:val="00833C9D"/>
    <w:rsid w:val="0083456E"/>
    <w:rsid w:val="00834780"/>
    <w:rsid w:val="00836CED"/>
    <w:rsid w:val="008376A2"/>
    <w:rsid w:val="00841120"/>
    <w:rsid w:val="008413D8"/>
    <w:rsid w:val="0084155A"/>
    <w:rsid w:val="00843E60"/>
    <w:rsid w:val="008468F0"/>
    <w:rsid w:val="008512B6"/>
    <w:rsid w:val="0085136D"/>
    <w:rsid w:val="00851D38"/>
    <w:rsid w:val="00851FAD"/>
    <w:rsid w:val="00852B21"/>
    <w:rsid w:val="008543FE"/>
    <w:rsid w:val="00854E18"/>
    <w:rsid w:val="008555F2"/>
    <w:rsid w:val="008562D1"/>
    <w:rsid w:val="00856423"/>
    <w:rsid w:val="00856484"/>
    <w:rsid w:val="00857C98"/>
    <w:rsid w:val="00857D8C"/>
    <w:rsid w:val="0086269B"/>
    <w:rsid w:val="00862873"/>
    <w:rsid w:val="008643B8"/>
    <w:rsid w:val="0086456E"/>
    <w:rsid w:val="00866DDB"/>
    <w:rsid w:val="00871B34"/>
    <w:rsid w:val="00874177"/>
    <w:rsid w:val="0087417D"/>
    <w:rsid w:val="00881264"/>
    <w:rsid w:val="008831A1"/>
    <w:rsid w:val="0088353A"/>
    <w:rsid w:val="0088634F"/>
    <w:rsid w:val="00886EFB"/>
    <w:rsid w:val="00887B85"/>
    <w:rsid w:val="00891BE4"/>
    <w:rsid w:val="00893164"/>
    <w:rsid w:val="0089348F"/>
    <w:rsid w:val="00893EF5"/>
    <w:rsid w:val="00894346"/>
    <w:rsid w:val="00894CCE"/>
    <w:rsid w:val="008953EF"/>
    <w:rsid w:val="008956A1"/>
    <w:rsid w:val="008976DD"/>
    <w:rsid w:val="008A096E"/>
    <w:rsid w:val="008B0E4D"/>
    <w:rsid w:val="008B18CB"/>
    <w:rsid w:val="008B1FB1"/>
    <w:rsid w:val="008B24F1"/>
    <w:rsid w:val="008B3604"/>
    <w:rsid w:val="008B49A4"/>
    <w:rsid w:val="008B68C3"/>
    <w:rsid w:val="008B69AD"/>
    <w:rsid w:val="008B6C4A"/>
    <w:rsid w:val="008B722E"/>
    <w:rsid w:val="008B7AAD"/>
    <w:rsid w:val="008C0CC2"/>
    <w:rsid w:val="008C31A1"/>
    <w:rsid w:val="008C3D7F"/>
    <w:rsid w:val="008C4173"/>
    <w:rsid w:val="008C423E"/>
    <w:rsid w:val="008C5A33"/>
    <w:rsid w:val="008C73CE"/>
    <w:rsid w:val="008D062C"/>
    <w:rsid w:val="008D0982"/>
    <w:rsid w:val="008D312F"/>
    <w:rsid w:val="008D55C4"/>
    <w:rsid w:val="008D5998"/>
    <w:rsid w:val="008D59F6"/>
    <w:rsid w:val="008D5D67"/>
    <w:rsid w:val="008D6071"/>
    <w:rsid w:val="008E0C9E"/>
    <w:rsid w:val="008E197E"/>
    <w:rsid w:val="008E2DB7"/>
    <w:rsid w:val="008E39B4"/>
    <w:rsid w:val="008E4AD0"/>
    <w:rsid w:val="008E4C24"/>
    <w:rsid w:val="008E4FCA"/>
    <w:rsid w:val="008E696C"/>
    <w:rsid w:val="008E69FA"/>
    <w:rsid w:val="008E769A"/>
    <w:rsid w:val="008F046B"/>
    <w:rsid w:val="008F0DC0"/>
    <w:rsid w:val="008F1260"/>
    <w:rsid w:val="008F1F70"/>
    <w:rsid w:val="008F4BC0"/>
    <w:rsid w:val="008F500B"/>
    <w:rsid w:val="008F7FC4"/>
    <w:rsid w:val="009001EF"/>
    <w:rsid w:val="00900F75"/>
    <w:rsid w:val="00901CEC"/>
    <w:rsid w:val="00901D34"/>
    <w:rsid w:val="00902BFE"/>
    <w:rsid w:val="00902FEB"/>
    <w:rsid w:val="00903386"/>
    <w:rsid w:val="0090343D"/>
    <w:rsid w:val="009044FE"/>
    <w:rsid w:val="00905600"/>
    <w:rsid w:val="00906233"/>
    <w:rsid w:val="009065A6"/>
    <w:rsid w:val="00907B37"/>
    <w:rsid w:val="00910FDF"/>
    <w:rsid w:val="00911069"/>
    <w:rsid w:val="0091166E"/>
    <w:rsid w:val="0091190E"/>
    <w:rsid w:val="0091207A"/>
    <w:rsid w:val="0091244A"/>
    <w:rsid w:val="0091257E"/>
    <w:rsid w:val="0091345E"/>
    <w:rsid w:val="009144FB"/>
    <w:rsid w:val="009145C6"/>
    <w:rsid w:val="00914C18"/>
    <w:rsid w:val="009153CA"/>
    <w:rsid w:val="00917B0A"/>
    <w:rsid w:val="00920C74"/>
    <w:rsid w:val="00921A66"/>
    <w:rsid w:val="00921B0A"/>
    <w:rsid w:val="00921B9D"/>
    <w:rsid w:val="00922270"/>
    <w:rsid w:val="00922E0A"/>
    <w:rsid w:val="00923282"/>
    <w:rsid w:val="00923313"/>
    <w:rsid w:val="0092336A"/>
    <w:rsid w:val="00924590"/>
    <w:rsid w:val="009248AA"/>
    <w:rsid w:val="00927B5C"/>
    <w:rsid w:val="00927BC8"/>
    <w:rsid w:val="00930189"/>
    <w:rsid w:val="009301AE"/>
    <w:rsid w:val="00931816"/>
    <w:rsid w:val="00933111"/>
    <w:rsid w:val="00933605"/>
    <w:rsid w:val="009346A0"/>
    <w:rsid w:val="00936458"/>
    <w:rsid w:val="0093657B"/>
    <w:rsid w:val="00936B05"/>
    <w:rsid w:val="009412D1"/>
    <w:rsid w:val="00941A38"/>
    <w:rsid w:val="0094207C"/>
    <w:rsid w:val="00942507"/>
    <w:rsid w:val="009431E4"/>
    <w:rsid w:val="0094364E"/>
    <w:rsid w:val="00943880"/>
    <w:rsid w:val="00943FB0"/>
    <w:rsid w:val="0094403E"/>
    <w:rsid w:val="00944324"/>
    <w:rsid w:val="0094447A"/>
    <w:rsid w:val="009448B0"/>
    <w:rsid w:val="00945FEF"/>
    <w:rsid w:val="00947F2F"/>
    <w:rsid w:val="009501F2"/>
    <w:rsid w:val="00951086"/>
    <w:rsid w:val="00951A06"/>
    <w:rsid w:val="00954318"/>
    <w:rsid w:val="009544F3"/>
    <w:rsid w:val="00955758"/>
    <w:rsid w:val="00956064"/>
    <w:rsid w:val="009561B1"/>
    <w:rsid w:val="00956772"/>
    <w:rsid w:val="009579BD"/>
    <w:rsid w:val="0096022F"/>
    <w:rsid w:val="009604C8"/>
    <w:rsid w:val="00960CA6"/>
    <w:rsid w:val="009610F3"/>
    <w:rsid w:val="0096184A"/>
    <w:rsid w:val="0096282C"/>
    <w:rsid w:val="0096300B"/>
    <w:rsid w:val="00966FB2"/>
    <w:rsid w:val="00967702"/>
    <w:rsid w:val="009701D4"/>
    <w:rsid w:val="009702EE"/>
    <w:rsid w:val="0097101E"/>
    <w:rsid w:val="0097275A"/>
    <w:rsid w:val="00972AD7"/>
    <w:rsid w:val="00973991"/>
    <w:rsid w:val="00974605"/>
    <w:rsid w:val="00975084"/>
    <w:rsid w:val="00975779"/>
    <w:rsid w:val="00975F5F"/>
    <w:rsid w:val="009800FE"/>
    <w:rsid w:val="00980FE5"/>
    <w:rsid w:val="0098104B"/>
    <w:rsid w:val="009810D0"/>
    <w:rsid w:val="0098188B"/>
    <w:rsid w:val="009827C0"/>
    <w:rsid w:val="00983271"/>
    <w:rsid w:val="009847B0"/>
    <w:rsid w:val="00984843"/>
    <w:rsid w:val="00984B4F"/>
    <w:rsid w:val="00986374"/>
    <w:rsid w:val="00986A04"/>
    <w:rsid w:val="0098761D"/>
    <w:rsid w:val="00987FD2"/>
    <w:rsid w:val="00990382"/>
    <w:rsid w:val="00991006"/>
    <w:rsid w:val="00991F10"/>
    <w:rsid w:val="0099241B"/>
    <w:rsid w:val="00993101"/>
    <w:rsid w:val="00993EA0"/>
    <w:rsid w:val="0099563F"/>
    <w:rsid w:val="009960B0"/>
    <w:rsid w:val="00996C05"/>
    <w:rsid w:val="0099703C"/>
    <w:rsid w:val="00997ECD"/>
    <w:rsid w:val="009A02AF"/>
    <w:rsid w:val="009A0BD2"/>
    <w:rsid w:val="009A1293"/>
    <w:rsid w:val="009A1D42"/>
    <w:rsid w:val="009A22D2"/>
    <w:rsid w:val="009A478C"/>
    <w:rsid w:val="009A5164"/>
    <w:rsid w:val="009A6D42"/>
    <w:rsid w:val="009A77E7"/>
    <w:rsid w:val="009B1111"/>
    <w:rsid w:val="009B12C8"/>
    <w:rsid w:val="009B3179"/>
    <w:rsid w:val="009B36B6"/>
    <w:rsid w:val="009B3A25"/>
    <w:rsid w:val="009B4A80"/>
    <w:rsid w:val="009B56F6"/>
    <w:rsid w:val="009B57FA"/>
    <w:rsid w:val="009C09FD"/>
    <w:rsid w:val="009C13E4"/>
    <w:rsid w:val="009C1FAD"/>
    <w:rsid w:val="009C3F92"/>
    <w:rsid w:val="009C4DCB"/>
    <w:rsid w:val="009C52A0"/>
    <w:rsid w:val="009C5844"/>
    <w:rsid w:val="009C6FD6"/>
    <w:rsid w:val="009D0C9B"/>
    <w:rsid w:val="009D2604"/>
    <w:rsid w:val="009D305C"/>
    <w:rsid w:val="009D463F"/>
    <w:rsid w:val="009D57EC"/>
    <w:rsid w:val="009D75D2"/>
    <w:rsid w:val="009D7AD7"/>
    <w:rsid w:val="009E1942"/>
    <w:rsid w:val="009E1C92"/>
    <w:rsid w:val="009E3C0B"/>
    <w:rsid w:val="009E61AA"/>
    <w:rsid w:val="009E7350"/>
    <w:rsid w:val="009E7EEA"/>
    <w:rsid w:val="009F15AA"/>
    <w:rsid w:val="009F1A07"/>
    <w:rsid w:val="009F2131"/>
    <w:rsid w:val="009F24A0"/>
    <w:rsid w:val="009F4DF8"/>
    <w:rsid w:val="009F7149"/>
    <w:rsid w:val="009F7352"/>
    <w:rsid w:val="00A017E2"/>
    <w:rsid w:val="00A01FFB"/>
    <w:rsid w:val="00A02230"/>
    <w:rsid w:val="00A02441"/>
    <w:rsid w:val="00A0293D"/>
    <w:rsid w:val="00A03B4B"/>
    <w:rsid w:val="00A0436A"/>
    <w:rsid w:val="00A055FC"/>
    <w:rsid w:val="00A0583F"/>
    <w:rsid w:val="00A058AF"/>
    <w:rsid w:val="00A060C7"/>
    <w:rsid w:val="00A06714"/>
    <w:rsid w:val="00A068F3"/>
    <w:rsid w:val="00A07BEF"/>
    <w:rsid w:val="00A114F5"/>
    <w:rsid w:val="00A126B9"/>
    <w:rsid w:val="00A158E9"/>
    <w:rsid w:val="00A16DF9"/>
    <w:rsid w:val="00A16F2E"/>
    <w:rsid w:val="00A17DA3"/>
    <w:rsid w:val="00A210F1"/>
    <w:rsid w:val="00A2192B"/>
    <w:rsid w:val="00A21EF6"/>
    <w:rsid w:val="00A22281"/>
    <w:rsid w:val="00A22619"/>
    <w:rsid w:val="00A22D8E"/>
    <w:rsid w:val="00A22EBF"/>
    <w:rsid w:val="00A23CB3"/>
    <w:rsid w:val="00A23CF5"/>
    <w:rsid w:val="00A25C8F"/>
    <w:rsid w:val="00A2615A"/>
    <w:rsid w:val="00A2619F"/>
    <w:rsid w:val="00A30FFC"/>
    <w:rsid w:val="00A31DAD"/>
    <w:rsid w:val="00A32A2B"/>
    <w:rsid w:val="00A32DCD"/>
    <w:rsid w:val="00A32E7C"/>
    <w:rsid w:val="00A333BD"/>
    <w:rsid w:val="00A33A91"/>
    <w:rsid w:val="00A344BA"/>
    <w:rsid w:val="00A371AD"/>
    <w:rsid w:val="00A378F5"/>
    <w:rsid w:val="00A40356"/>
    <w:rsid w:val="00A40496"/>
    <w:rsid w:val="00A40A4A"/>
    <w:rsid w:val="00A427E7"/>
    <w:rsid w:val="00A43138"/>
    <w:rsid w:val="00A43612"/>
    <w:rsid w:val="00A454D8"/>
    <w:rsid w:val="00A46C46"/>
    <w:rsid w:val="00A478C4"/>
    <w:rsid w:val="00A5063D"/>
    <w:rsid w:val="00A50707"/>
    <w:rsid w:val="00A50A4B"/>
    <w:rsid w:val="00A50A77"/>
    <w:rsid w:val="00A51817"/>
    <w:rsid w:val="00A5372E"/>
    <w:rsid w:val="00A54325"/>
    <w:rsid w:val="00A56B8F"/>
    <w:rsid w:val="00A56D59"/>
    <w:rsid w:val="00A6036D"/>
    <w:rsid w:val="00A62171"/>
    <w:rsid w:val="00A63CA6"/>
    <w:rsid w:val="00A6411C"/>
    <w:rsid w:val="00A65307"/>
    <w:rsid w:val="00A65543"/>
    <w:rsid w:val="00A65FBA"/>
    <w:rsid w:val="00A66718"/>
    <w:rsid w:val="00A66F17"/>
    <w:rsid w:val="00A673E9"/>
    <w:rsid w:val="00A67BF8"/>
    <w:rsid w:val="00A70894"/>
    <w:rsid w:val="00A70C2D"/>
    <w:rsid w:val="00A7139C"/>
    <w:rsid w:val="00A7213D"/>
    <w:rsid w:val="00A72B70"/>
    <w:rsid w:val="00A733F1"/>
    <w:rsid w:val="00A76EBF"/>
    <w:rsid w:val="00A77E58"/>
    <w:rsid w:val="00A800F7"/>
    <w:rsid w:val="00A80295"/>
    <w:rsid w:val="00A80B22"/>
    <w:rsid w:val="00A811C1"/>
    <w:rsid w:val="00A81F83"/>
    <w:rsid w:val="00A83213"/>
    <w:rsid w:val="00A83893"/>
    <w:rsid w:val="00A857FF"/>
    <w:rsid w:val="00A87124"/>
    <w:rsid w:val="00A87D7A"/>
    <w:rsid w:val="00A917B5"/>
    <w:rsid w:val="00A921FC"/>
    <w:rsid w:val="00A92F66"/>
    <w:rsid w:val="00A939CD"/>
    <w:rsid w:val="00A9401C"/>
    <w:rsid w:val="00A94EBD"/>
    <w:rsid w:val="00AA0B73"/>
    <w:rsid w:val="00AA0C99"/>
    <w:rsid w:val="00AA0FB3"/>
    <w:rsid w:val="00AA21D3"/>
    <w:rsid w:val="00AA2863"/>
    <w:rsid w:val="00AA2A5C"/>
    <w:rsid w:val="00AA2CD6"/>
    <w:rsid w:val="00AA3750"/>
    <w:rsid w:val="00AA4ECD"/>
    <w:rsid w:val="00AA597A"/>
    <w:rsid w:val="00AA5C67"/>
    <w:rsid w:val="00AA615F"/>
    <w:rsid w:val="00AA70F7"/>
    <w:rsid w:val="00AA749A"/>
    <w:rsid w:val="00AB11D0"/>
    <w:rsid w:val="00AB11E6"/>
    <w:rsid w:val="00AB1DDD"/>
    <w:rsid w:val="00AB24EF"/>
    <w:rsid w:val="00AB2F42"/>
    <w:rsid w:val="00AB49AB"/>
    <w:rsid w:val="00AB4A30"/>
    <w:rsid w:val="00AB6EA9"/>
    <w:rsid w:val="00AB7F58"/>
    <w:rsid w:val="00AC009F"/>
    <w:rsid w:val="00AC3274"/>
    <w:rsid w:val="00AC3EAC"/>
    <w:rsid w:val="00AC4112"/>
    <w:rsid w:val="00AC4DA2"/>
    <w:rsid w:val="00AC5CFD"/>
    <w:rsid w:val="00AC691F"/>
    <w:rsid w:val="00AC6A0C"/>
    <w:rsid w:val="00AC6FCD"/>
    <w:rsid w:val="00AC7760"/>
    <w:rsid w:val="00AC7A24"/>
    <w:rsid w:val="00AD1663"/>
    <w:rsid w:val="00AD2CE7"/>
    <w:rsid w:val="00AD3945"/>
    <w:rsid w:val="00AD41FB"/>
    <w:rsid w:val="00AD6537"/>
    <w:rsid w:val="00AE362D"/>
    <w:rsid w:val="00AE4111"/>
    <w:rsid w:val="00AE467D"/>
    <w:rsid w:val="00AE554E"/>
    <w:rsid w:val="00AE646E"/>
    <w:rsid w:val="00AF0FC6"/>
    <w:rsid w:val="00AF20EC"/>
    <w:rsid w:val="00AF3576"/>
    <w:rsid w:val="00AF473E"/>
    <w:rsid w:val="00AF4FAA"/>
    <w:rsid w:val="00AF581D"/>
    <w:rsid w:val="00AF6362"/>
    <w:rsid w:val="00AF6DE4"/>
    <w:rsid w:val="00B0185C"/>
    <w:rsid w:val="00B029B3"/>
    <w:rsid w:val="00B02AA6"/>
    <w:rsid w:val="00B03024"/>
    <w:rsid w:val="00B0380B"/>
    <w:rsid w:val="00B03AAA"/>
    <w:rsid w:val="00B04451"/>
    <w:rsid w:val="00B04E2D"/>
    <w:rsid w:val="00B057EE"/>
    <w:rsid w:val="00B0663C"/>
    <w:rsid w:val="00B06E26"/>
    <w:rsid w:val="00B074A5"/>
    <w:rsid w:val="00B07650"/>
    <w:rsid w:val="00B07E79"/>
    <w:rsid w:val="00B12398"/>
    <w:rsid w:val="00B12566"/>
    <w:rsid w:val="00B125AC"/>
    <w:rsid w:val="00B13A92"/>
    <w:rsid w:val="00B14EFD"/>
    <w:rsid w:val="00B15398"/>
    <w:rsid w:val="00B15BFC"/>
    <w:rsid w:val="00B167F5"/>
    <w:rsid w:val="00B17F37"/>
    <w:rsid w:val="00B20BE1"/>
    <w:rsid w:val="00B2106C"/>
    <w:rsid w:val="00B219CF"/>
    <w:rsid w:val="00B21C82"/>
    <w:rsid w:val="00B21FFD"/>
    <w:rsid w:val="00B22ABF"/>
    <w:rsid w:val="00B23595"/>
    <w:rsid w:val="00B237DD"/>
    <w:rsid w:val="00B24130"/>
    <w:rsid w:val="00B24C50"/>
    <w:rsid w:val="00B25EDF"/>
    <w:rsid w:val="00B27266"/>
    <w:rsid w:val="00B2799B"/>
    <w:rsid w:val="00B30849"/>
    <w:rsid w:val="00B31051"/>
    <w:rsid w:val="00B32315"/>
    <w:rsid w:val="00B32A0B"/>
    <w:rsid w:val="00B32B44"/>
    <w:rsid w:val="00B34398"/>
    <w:rsid w:val="00B347A2"/>
    <w:rsid w:val="00B3624A"/>
    <w:rsid w:val="00B36402"/>
    <w:rsid w:val="00B36500"/>
    <w:rsid w:val="00B36DEC"/>
    <w:rsid w:val="00B37339"/>
    <w:rsid w:val="00B40185"/>
    <w:rsid w:val="00B4024E"/>
    <w:rsid w:val="00B41249"/>
    <w:rsid w:val="00B4197E"/>
    <w:rsid w:val="00B41D7B"/>
    <w:rsid w:val="00B44461"/>
    <w:rsid w:val="00B44836"/>
    <w:rsid w:val="00B46EAD"/>
    <w:rsid w:val="00B5203A"/>
    <w:rsid w:val="00B52114"/>
    <w:rsid w:val="00B523D2"/>
    <w:rsid w:val="00B53074"/>
    <w:rsid w:val="00B611D0"/>
    <w:rsid w:val="00B643F2"/>
    <w:rsid w:val="00B64551"/>
    <w:rsid w:val="00B653D4"/>
    <w:rsid w:val="00B65E6A"/>
    <w:rsid w:val="00B667D2"/>
    <w:rsid w:val="00B672F4"/>
    <w:rsid w:val="00B67AA1"/>
    <w:rsid w:val="00B67EA7"/>
    <w:rsid w:val="00B67EC6"/>
    <w:rsid w:val="00B705EF"/>
    <w:rsid w:val="00B71C66"/>
    <w:rsid w:val="00B72679"/>
    <w:rsid w:val="00B741F0"/>
    <w:rsid w:val="00B74EFB"/>
    <w:rsid w:val="00B7653F"/>
    <w:rsid w:val="00B7697E"/>
    <w:rsid w:val="00B77082"/>
    <w:rsid w:val="00B81CA7"/>
    <w:rsid w:val="00B82200"/>
    <w:rsid w:val="00B83A1A"/>
    <w:rsid w:val="00B8439C"/>
    <w:rsid w:val="00B843DF"/>
    <w:rsid w:val="00B86202"/>
    <w:rsid w:val="00B866F8"/>
    <w:rsid w:val="00B90EEE"/>
    <w:rsid w:val="00B90F79"/>
    <w:rsid w:val="00B91C58"/>
    <w:rsid w:val="00B92303"/>
    <w:rsid w:val="00B92B70"/>
    <w:rsid w:val="00B93A7C"/>
    <w:rsid w:val="00B948F4"/>
    <w:rsid w:val="00B953FC"/>
    <w:rsid w:val="00B96E8E"/>
    <w:rsid w:val="00B96F6E"/>
    <w:rsid w:val="00BA13E2"/>
    <w:rsid w:val="00BA20E4"/>
    <w:rsid w:val="00BA23A1"/>
    <w:rsid w:val="00BA2E93"/>
    <w:rsid w:val="00BA3088"/>
    <w:rsid w:val="00BA44A0"/>
    <w:rsid w:val="00BA45C1"/>
    <w:rsid w:val="00BA5AE3"/>
    <w:rsid w:val="00BA637B"/>
    <w:rsid w:val="00BA7B8C"/>
    <w:rsid w:val="00BB2547"/>
    <w:rsid w:val="00BB2BA1"/>
    <w:rsid w:val="00BB3F6C"/>
    <w:rsid w:val="00BB4E6D"/>
    <w:rsid w:val="00BB54E6"/>
    <w:rsid w:val="00BB5D7D"/>
    <w:rsid w:val="00BC0736"/>
    <w:rsid w:val="00BC075E"/>
    <w:rsid w:val="00BC126C"/>
    <w:rsid w:val="00BC2C11"/>
    <w:rsid w:val="00BC37BB"/>
    <w:rsid w:val="00BC68C9"/>
    <w:rsid w:val="00BD01EA"/>
    <w:rsid w:val="00BD0933"/>
    <w:rsid w:val="00BD1CE4"/>
    <w:rsid w:val="00BD22D6"/>
    <w:rsid w:val="00BD25AA"/>
    <w:rsid w:val="00BD2E5F"/>
    <w:rsid w:val="00BD3090"/>
    <w:rsid w:val="00BD35A9"/>
    <w:rsid w:val="00BD3C93"/>
    <w:rsid w:val="00BD44FE"/>
    <w:rsid w:val="00BD64C5"/>
    <w:rsid w:val="00BD67AE"/>
    <w:rsid w:val="00BD70B1"/>
    <w:rsid w:val="00BD73DB"/>
    <w:rsid w:val="00BD748A"/>
    <w:rsid w:val="00BE08A3"/>
    <w:rsid w:val="00BE1023"/>
    <w:rsid w:val="00BE1868"/>
    <w:rsid w:val="00BE21DC"/>
    <w:rsid w:val="00BE2242"/>
    <w:rsid w:val="00BE2874"/>
    <w:rsid w:val="00BE2A20"/>
    <w:rsid w:val="00BE31E8"/>
    <w:rsid w:val="00BE40B3"/>
    <w:rsid w:val="00BE4AC2"/>
    <w:rsid w:val="00BE557F"/>
    <w:rsid w:val="00BE5C6B"/>
    <w:rsid w:val="00BE6143"/>
    <w:rsid w:val="00BE69DF"/>
    <w:rsid w:val="00BF18C0"/>
    <w:rsid w:val="00BF581C"/>
    <w:rsid w:val="00BF592D"/>
    <w:rsid w:val="00C014ED"/>
    <w:rsid w:val="00C02414"/>
    <w:rsid w:val="00C02CF2"/>
    <w:rsid w:val="00C02EBA"/>
    <w:rsid w:val="00C03847"/>
    <w:rsid w:val="00C03F03"/>
    <w:rsid w:val="00C07B40"/>
    <w:rsid w:val="00C07E9E"/>
    <w:rsid w:val="00C07FC9"/>
    <w:rsid w:val="00C10D57"/>
    <w:rsid w:val="00C111DB"/>
    <w:rsid w:val="00C1202E"/>
    <w:rsid w:val="00C13D62"/>
    <w:rsid w:val="00C14072"/>
    <w:rsid w:val="00C14A10"/>
    <w:rsid w:val="00C14E06"/>
    <w:rsid w:val="00C15020"/>
    <w:rsid w:val="00C15906"/>
    <w:rsid w:val="00C16B20"/>
    <w:rsid w:val="00C171CE"/>
    <w:rsid w:val="00C2028B"/>
    <w:rsid w:val="00C219B4"/>
    <w:rsid w:val="00C21B6C"/>
    <w:rsid w:val="00C22558"/>
    <w:rsid w:val="00C23FAD"/>
    <w:rsid w:val="00C24A07"/>
    <w:rsid w:val="00C24EDA"/>
    <w:rsid w:val="00C25B96"/>
    <w:rsid w:val="00C278B8"/>
    <w:rsid w:val="00C30438"/>
    <w:rsid w:val="00C30904"/>
    <w:rsid w:val="00C31032"/>
    <w:rsid w:val="00C31129"/>
    <w:rsid w:val="00C314F4"/>
    <w:rsid w:val="00C322A1"/>
    <w:rsid w:val="00C32AF5"/>
    <w:rsid w:val="00C35230"/>
    <w:rsid w:val="00C3719A"/>
    <w:rsid w:val="00C43294"/>
    <w:rsid w:val="00C446C5"/>
    <w:rsid w:val="00C44D7F"/>
    <w:rsid w:val="00C4641B"/>
    <w:rsid w:val="00C466F5"/>
    <w:rsid w:val="00C47EE0"/>
    <w:rsid w:val="00C5139D"/>
    <w:rsid w:val="00C5196C"/>
    <w:rsid w:val="00C51C99"/>
    <w:rsid w:val="00C526A4"/>
    <w:rsid w:val="00C5279F"/>
    <w:rsid w:val="00C538C5"/>
    <w:rsid w:val="00C53FCD"/>
    <w:rsid w:val="00C55F60"/>
    <w:rsid w:val="00C56633"/>
    <w:rsid w:val="00C56684"/>
    <w:rsid w:val="00C568C3"/>
    <w:rsid w:val="00C571C1"/>
    <w:rsid w:val="00C60268"/>
    <w:rsid w:val="00C63673"/>
    <w:rsid w:val="00C64452"/>
    <w:rsid w:val="00C6711D"/>
    <w:rsid w:val="00C679C1"/>
    <w:rsid w:val="00C7001E"/>
    <w:rsid w:val="00C70CF7"/>
    <w:rsid w:val="00C74C0B"/>
    <w:rsid w:val="00C75BFB"/>
    <w:rsid w:val="00C76CA8"/>
    <w:rsid w:val="00C77074"/>
    <w:rsid w:val="00C7783C"/>
    <w:rsid w:val="00C8051E"/>
    <w:rsid w:val="00C8202B"/>
    <w:rsid w:val="00C8235C"/>
    <w:rsid w:val="00C82DAB"/>
    <w:rsid w:val="00C8353C"/>
    <w:rsid w:val="00C8475A"/>
    <w:rsid w:val="00C84782"/>
    <w:rsid w:val="00C851F2"/>
    <w:rsid w:val="00C8614B"/>
    <w:rsid w:val="00C866BC"/>
    <w:rsid w:val="00C86A0C"/>
    <w:rsid w:val="00C90491"/>
    <w:rsid w:val="00C91E5C"/>
    <w:rsid w:val="00C91EA3"/>
    <w:rsid w:val="00C93FB3"/>
    <w:rsid w:val="00C94CC1"/>
    <w:rsid w:val="00C95451"/>
    <w:rsid w:val="00C95877"/>
    <w:rsid w:val="00C95D5C"/>
    <w:rsid w:val="00C962FB"/>
    <w:rsid w:val="00CA0377"/>
    <w:rsid w:val="00CA249A"/>
    <w:rsid w:val="00CA5490"/>
    <w:rsid w:val="00CA6A97"/>
    <w:rsid w:val="00CA7490"/>
    <w:rsid w:val="00CA7F5E"/>
    <w:rsid w:val="00CB0DCE"/>
    <w:rsid w:val="00CB1078"/>
    <w:rsid w:val="00CB249A"/>
    <w:rsid w:val="00CB2DAC"/>
    <w:rsid w:val="00CB3E9D"/>
    <w:rsid w:val="00CB414A"/>
    <w:rsid w:val="00CB6720"/>
    <w:rsid w:val="00CB6747"/>
    <w:rsid w:val="00CB793F"/>
    <w:rsid w:val="00CC2701"/>
    <w:rsid w:val="00CC37F6"/>
    <w:rsid w:val="00CC3D7E"/>
    <w:rsid w:val="00CC6D64"/>
    <w:rsid w:val="00CC78F2"/>
    <w:rsid w:val="00CD05B6"/>
    <w:rsid w:val="00CD0B32"/>
    <w:rsid w:val="00CD1F9B"/>
    <w:rsid w:val="00CD2674"/>
    <w:rsid w:val="00CD34DA"/>
    <w:rsid w:val="00CD3669"/>
    <w:rsid w:val="00CD3BBB"/>
    <w:rsid w:val="00CD421E"/>
    <w:rsid w:val="00CD4407"/>
    <w:rsid w:val="00CD4C18"/>
    <w:rsid w:val="00CD74B1"/>
    <w:rsid w:val="00CE08F5"/>
    <w:rsid w:val="00CE0E56"/>
    <w:rsid w:val="00CE1E61"/>
    <w:rsid w:val="00CE2153"/>
    <w:rsid w:val="00CE2CC9"/>
    <w:rsid w:val="00CE439B"/>
    <w:rsid w:val="00CE480B"/>
    <w:rsid w:val="00CE5ECB"/>
    <w:rsid w:val="00CE5ECD"/>
    <w:rsid w:val="00CE6798"/>
    <w:rsid w:val="00CE6CDE"/>
    <w:rsid w:val="00CE797D"/>
    <w:rsid w:val="00CF0473"/>
    <w:rsid w:val="00CF0BA4"/>
    <w:rsid w:val="00CF125E"/>
    <w:rsid w:val="00CF1CC2"/>
    <w:rsid w:val="00CF3931"/>
    <w:rsid w:val="00CF42E8"/>
    <w:rsid w:val="00CF4AF8"/>
    <w:rsid w:val="00CF4DC4"/>
    <w:rsid w:val="00CF51C9"/>
    <w:rsid w:val="00CF7DB4"/>
    <w:rsid w:val="00D002B8"/>
    <w:rsid w:val="00D0118E"/>
    <w:rsid w:val="00D027A7"/>
    <w:rsid w:val="00D027EF"/>
    <w:rsid w:val="00D039AD"/>
    <w:rsid w:val="00D03B7C"/>
    <w:rsid w:val="00D0523C"/>
    <w:rsid w:val="00D06986"/>
    <w:rsid w:val="00D075BB"/>
    <w:rsid w:val="00D1027C"/>
    <w:rsid w:val="00D1195B"/>
    <w:rsid w:val="00D12078"/>
    <w:rsid w:val="00D126E7"/>
    <w:rsid w:val="00D134F1"/>
    <w:rsid w:val="00D148CE"/>
    <w:rsid w:val="00D15AD9"/>
    <w:rsid w:val="00D17AE8"/>
    <w:rsid w:val="00D2035D"/>
    <w:rsid w:val="00D21CA7"/>
    <w:rsid w:val="00D230D9"/>
    <w:rsid w:val="00D23F43"/>
    <w:rsid w:val="00D24085"/>
    <w:rsid w:val="00D249D0"/>
    <w:rsid w:val="00D24FC3"/>
    <w:rsid w:val="00D25820"/>
    <w:rsid w:val="00D27A1B"/>
    <w:rsid w:val="00D30A10"/>
    <w:rsid w:val="00D31152"/>
    <w:rsid w:val="00D3148D"/>
    <w:rsid w:val="00D31BA5"/>
    <w:rsid w:val="00D32022"/>
    <w:rsid w:val="00D32C79"/>
    <w:rsid w:val="00D33163"/>
    <w:rsid w:val="00D33505"/>
    <w:rsid w:val="00D33B1F"/>
    <w:rsid w:val="00D33EE0"/>
    <w:rsid w:val="00D34CCF"/>
    <w:rsid w:val="00D35430"/>
    <w:rsid w:val="00D36C24"/>
    <w:rsid w:val="00D403E2"/>
    <w:rsid w:val="00D412B8"/>
    <w:rsid w:val="00D44EB2"/>
    <w:rsid w:val="00D45267"/>
    <w:rsid w:val="00D4553D"/>
    <w:rsid w:val="00D46639"/>
    <w:rsid w:val="00D47154"/>
    <w:rsid w:val="00D50823"/>
    <w:rsid w:val="00D50DD7"/>
    <w:rsid w:val="00D5121E"/>
    <w:rsid w:val="00D51511"/>
    <w:rsid w:val="00D5235A"/>
    <w:rsid w:val="00D53117"/>
    <w:rsid w:val="00D53597"/>
    <w:rsid w:val="00D558CA"/>
    <w:rsid w:val="00D575D9"/>
    <w:rsid w:val="00D607FF"/>
    <w:rsid w:val="00D60CA5"/>
    <w:rsid w:val="00D60DC1"/>
    <w:rsid w:val="00D61F91"/>
    <w:rsid w:val="00D63349"/>
    <w:rsid w:val="00D63A97"/>
    <w:rsid w:val="00D64604"/>
    <w:rsid w:val="00D6500D"/>
    <w:rsid w:val="00D65217"/>
    <w:rsid w:val="00D65ABE"/>
    <w:rsid w:val="00D65CEF"/>
    <w:rsid w:val="00D676E2"/>
    <w:rsid w:val="00D6780C"/>
    <w:rsid w:val="00D67D9A"/>
    <w:rsid w:val="00D74B5C"/>
    <w:rsid w:val="00D76D41"/>
    <w:rsid w:val="00D800A8"/>
    <w:rsid w:val="00D804A2"/>
    <w:rsid w:val="00D80BE3"/>
    <w:rsid w:val="00D80E14"/>
    <w:rsid w:val="00D8491E"/>
    <w:rsid w:val="00D8526C"/>
    <w:rsid w:val="00D86270"/>
    <w:rsid w:val="00D86DA1"/>
    <w:rsid w:val="00D93087"/>
    <w:rsid w:val="00D938AA"/>
    <w:rsid w:val="00D944A3"/>
    <w:rsid w:val="00D956D3"/>
    <w:rsid w:val="00D95FFE"/>
    <w:rsid w:val="00D96797"/>
    <w:rsid w:val="00D9707D"/>
    <w:rsid w:val="00D9767B"/>
    <w:rsid w:val="00D97754"/>
    <w:rsid w:val="00DA08DE"/>
    <w:rsid w:val="00DA11A6"/>
    <w:rsid w:val="00DA18DE"/>
    <w:rsid w:val="00DA243A"/>
    <w:rsid w:val="00DA2885"/>
    <w:rsid w:val="00DA430D"/>
    <w:rsid w:val="00DA479A"/>
    <w:rsid w:val="00DA4F1C"/>
    <w:rsid w:val="00DA5447"/>
    <w:rsid w:val="00DA704D"/>
    <w:rsid w:val="00DB0188"/>
    <w:rsid w:val="00DB0B2E"/>
    <w:rsid w:val="00DB1AC3"/>
    <w:rsid w:val="00DB42B9"/>
    <w:rsid w:val="00DB5232"/>
    <w:rsid w:val="00DB5CB0"/>
    <w:rsid w:val="00DB6CDD"/>
    <w:rsid w:val="00DB71AB"/>
    <w:rsid w:val="00DB7F75"/>
    <w:rsid w:val="00DC15FE"/>
    <w:rsid w:val="00DC26B3"/>
    <w:rsid w:val="00DC2C37"/>
    <w:rsid w:val="00DC4511"/>
    <w:rsid w:val="00DC5992"/>
    <w:rsid w:val="00DC6881"/>
    <w:rsid w:val="00DC7725"/>
    <w:rsid w:val="00DC7AA1"/>
    <w:rsid w:val="00DD21D4"/>
    <w:rsid w:val="00DD3E27"/>
    <w:rsid w:val="00DD4542"/>
    <w:rsid w:val="00DE0892"/>
    <w:rsid w:val="00DE152E"/>
    <w:rsid w:val="00DE27E6"/>
    <w:rsid w:val="00DE2D0F"/>
    <w:rsid w:val="00DE31F4"/>
    <w:rsid w:val="00DE3434"/>
    <w:rsid w:val="00DE381E"/>
    <w:rsid w:val="00DE51AB"/>
    <w:rsid w:val="00DE5577"/>
    <w:rsid w:val="00DE63DB"/>
    <w:rsid w:val="00DE6B10"/>
    <w:rsid w:val="00DE6BB0"/>
    <w:rsid w:val="00DE7E25"/>
    <w:rsid w:val="00DF013D"/>
    <w:rsid w:val="00DF329C"/>
    <w:rsid w:val="00DF3FAE"/>
    <w:rsid w:val="00DF3FD7"/>
    <w:rsid w:val="00E00254"/>
    <w:rsid w:val="00E0110E"/>
    <w:rsid w:val="00E01A39"/>
    <w:rsid w:val="00E0212F"/>
    <w:rsid w:val="00E03693"/>
    <w:rsid w:val="00E0394F"/>
    <w:rsid w:val="00E041DB"/>
    <w:rsid w:val="00E04429"/>
    <w:rsid w:val="00E0644A"/>
    <w:rsid w:val="00E0731C"/>
    <w:rsid w:val="00E10609"/>
    <w:rsid w:val="00E1070C"/>
    <w:rsid w:val="00E10CC8"/>
    <w:rsid w:val="00E1543F"/>
    <w:rsid w:val="00E15493"/>
    <w:rsid w:val="00E164FC"/>
    <w:rsid w:val="00E165A4"/>
    <w:rsid w:val="00E16A0B"/>
    <w:rsid w:val="00E17836"/>
    <w:rsid w:val="00E17C39"/>
    <w:rsid w:val="00E213A7"/>
    <w:rsid w:val="00E2422A"/>
    <w:rsid w:val="00E24DB7"/>
    <w:rsid w:val="00E26557"/>
    <w:rsid w:val="00E30084"/>
    <w:rsid w:val="00E30E59"/>
    <w:rsid w:val="00E320A4"/>
    <w:rsid w:val="00E320E6"/>
    <w:rsid w:val="00E332DE"/>
    <w:rsid w:val="00E3348F"/>
    <w:rsid w:val="00E33745"/>
    <w:rsid w:val="00E35BBF"/>
    <w:rsid w:val="00E36686"/>
    <w:rsid w:val="00E37948"/>
    <w:rsid w:val="00E40118"/>
    <w:rsid w:val="00E40E64"/>
    <w:rsid w:val="00E42051"/>
    <w:rsid w:val="00E425B6"/>
    <w:rsid w:val="00E4308C"/>
    <w:rsid w:val="00E43234"/>
    <w:rsid w:val="00E43FC7"/>
    <w:rsid w:val="00E44B5F"/>
    <w:rsid w:val="00E45B42"/>
    <w:rsid w:val="00E47ECE"/>
    <w:rsid w:val="00E538D6"/>
    <w:rsid w:val="00E5479E"/>
    <w:rsid w:val="00E55057"/>
    <w:rsid w:val="00E553CB"/>
    <w:rsid w:val="00E5644E"/>
    <w:rsid w:val="00E57041"/>
    <w:rsid w:val="00E6015F"/>
    <w:rsid w:val="00E60C81"/>
    <w:rsid w:val="00E617E2"/>
    <w:rsid w:val="00E65825"/>
    <w:rsid w:val="00E66944"/>
    <w:rsid w:val="00E670A8"/>
    <w:rsid w:val="00E67978"/>
    <w:rsid w:val="00E67E63"/>
    <w:rsid w:val="00E70102"/>
    <w:rsid w:val="00E71F70"/>
    <w:rsid w:val="00E741C8"/>
    <w:rsid w:val="00E75AA3"/>
    <w:rsid w:val="00E765EE"/>
    <w:rsid w:val="00E80228"/>
    <w:rsid w:val="00E80A7A"/>
    <w:rsid w:val="00E80C30"/>
    <w:rsid w:val="00E81268"/>
    <w:rsid w:val="00E81EF9"/>
    <w:rsid w:val="00E83665"/>
    <w:rsid w:val="00E83E46"/>
    <w:rsid w:val="00E83F8D"/>
    <w:rsid w:val="00E8466C"/>
    <w:rsid w:val="00E858D8"/>
    <w:rsid w:val="00E86123"/>
    <w:rsid w:val="00E8681C"/>
    <w:rsid w:val="00E86FA7"/>
    <w:rsid w:val="00E872FE"/>
    <w:rsid w:val="00E87603"/>
    <w:rsid w:val="00E87E89"/>
    <w:rsid w:val="00E9024B"/>
    <w:rsid w:val="00E91BFB"/>
    <w:rsid w:val="00E9203C"/>
    <w:rsid w:val="00E92236"/>
    <w:rsid w:val="00E92535"/>
    <w:rsid w:val="00E92EF1"/>
    <w:rsid w:val="00E93375"/>
    <w:rsid w:val="00E93840"/>
    <w:rsid w:val="00E966B0"/>
    <w:rsid w:val="00E972AE"/>
    <w:rsid w:val="00EA0E64"/>
    <w:rsid w:val="00EA1824"/>
    <w:rsid w:val="00EA19EF"/>
    <w:rsid w:val="00EA1CC8"/>
    <w:rsid w:val="00EA24CA"/>
    <w:rsid w:val="00EA37E3"/>
    <w:rsid w:val="00EA4D89"/>
    <w:rsid w:val="00EA6ED0"/>
    <w:rsid w:val="00EA76E5"/>
    <w:rsid w:val="00EA776E"/>
    <w:rsid w:val="00EB06BF"/>
    <w:rsid w:val="00EB191B"/>
    <w:rsid w:val="00EB2138"/>
    <w:rsid w:val="00EB26ED"/>
    <w:rsid w:val="00EB419E"/>
    <w:rsid w:val="00EB50A1"/>
    <w:rsid w:val="00EB695A"/>
    <w:rsid w:val="00EC20D5"/>
    <w:rsid w:val="00EC26D9"/>
    <w:rsid w:val="00EC27A2"/>
    <w:rsid w:val="00EC27F5"/>
    <w:rsid w:val="00EC2C4C"/>
    <w:rsid w:val="00EC43F6"/>
    <w:rsid w:val="00EC5251"/>
    <w:rsid w:val="00EC5BC8"/>
    <w:rsid w:val="00ED0E50"/>
    <w:rsid w:val="00ED19F2"/>
    <w:rsid w:val="00ED207E"/>
    <w:rsid w:val="00ED337C"/>
    <w:rsid w:val="00ED3610"/>
    <w:rsid w:val="00ED499B"/>
    <w:rsid w:val="00ED6EDC"/>
    <w:rsid w:val="00EE1E39"/>
    <w:rsid w:val="00EE2F2E"/>
    <w:rsid w:val="00EE41DE"/>
    <w:rsid w:val="00EE4FDF"/>
    <w:rsid w:val="00EE51E6"/>
    <w:rsid w:val="00EE532A"/>
    <w:rsid w:val="00EE6938"/>
    <w:rsid w:val="00EE6CC4"/>
    <w:rsid w:val="00EE7442"/>
    <w:rsid w:val="00EE7BDE"/>
    <w:rsid w:val="00EF0EF0"/>
    <w:rsid w:val="00EF1246"/>
    <w:rsid w:val="00EF1759"/>
    <w:rsid w:val="00EF244E"/>
    <w:rsid w:val="00EF28A5"/>
    <w:rsid w:val="00EF3158"/>
    <w:rsid w:val="00EF37F2"/>
    <w:rsid w:val="00EF39A9"/>
    <w:rsid w:val="00EF3C13"/>
    <w:rsid w:val="00EF3D18"/>
    <w:rsid w:val="00EF48C8"/>
    <w:rsid w:val="00EF5DC1"/>
    <w:rsid w:val="00EF658A"/>
    <w:rsid w:val="00EF68C2"/>
    <w:rsid w:val="00EF7676"/>
    <w:rsid w:val="00EF7D12"/>
    <w:rsid w:val="00EF7ED0"/>
    <w:rsid w:val="00F01314"/>
    <w:rsid w:val="00F013D5"/>
    <w:rsid w:val="00F02DAF"/>
    <w:rsid w:val="00F038C6"/>
    <w:rsid w:val="00F0499D"/>
    <w:rsid w:val="00F05905"/>
    <w:rsid w:val="00F062C2"/>
    <w:rsid w:val="00F07B4F"/>
    <w:rsid w:val="00F14039"/>
    <w:rsid w:val="00F14AB9"/>
    <w:rsid w:val="00F15EB1"/>
    <w:rsid w:val="00F15F3A"/>
    <w:rsid w:val="00F1695A"/>
    <w:rsid w:val="00F178F0"/>
    <w:rsid w:val="00F178FB"/>
    <w:rsid w:val="00F17F92"/>
    <w:rsid w:val="00F20E09"/>
    <w:rsid w:val="00F21316"/>
    <w:rsid w:val="00F2188A"/>
    <w:rsid w:val="00F22397"/>
    <w:rsid w:val="00F22602"/>
    <w:rsid w:val="00F23587"/>
    <w:rsid w:val="00F238C3"/>
    <w:rsid w:val="00F23E88"/>
    <w:rsid w:val="00F23F7F"/>
    <w:rsid w:val="00F25132"/>
    <w:rsid w:val="00F25949"/>
    <w:rsid w:val="00F25ACB"/>
    <w:rsid w:val="00F25EFC"/>
    <w:rsid w:val="00F260D6"/>
    <w:rsid w:val="00F268CC"/>
    <w:rsid w:val="00F2691B"/>
    <w:rsid w:val="00F3065D"/>
    <w:rsid w:val="00F33E42"/>
    <w:rsid w:val="00F350F4"/>
    <w:rsid w:val="00F35587"/>
    <w:rsid w:val="00F35719"/>
    <w:rsid w:val="00F36215"/>
    <w:rsid w:val="00F3656E"/>
    <w:rsid w:val="00F37078"/>
    <w:rsid w:val="00F37A20"/>
    <w:rsid w:val="00F37B9C"/>
    <w:rsid w:val="00F41F47"/>
    <w:rsid w:val="00F425E4"/>
    <w:rsid w:val="00F42B7A"/>
    <w:rsid w:val="00F43D72"/>
    <w:rsid w:val="00F46374"/>
    <w:rsid w:val="00F50220"/>
    <w:rsid w:val="00F51184"/>
    <w:rsid w:val="00F5225C"/>
    <w:rsid w:val="00F52665"/>
    <w:rsid w:val="00F52864"/>
    <w:rsid w:val="00F52B64"/>
    <w:rsid w:val="00F532B2"/>
    <w:rsid w:val="00F56443"/>
    <w:rsid w:val="00F56C6E"/>
    <w:rsid w:val="00F574BD"/>
    <w:rsid w:val="00F57D3A"/>
    <w:rsid w:val="00F61D78"/>
    <w:rsid w:val="00F63157"/>
    <w:rsid w:val="00F6431B"/>
    <w:rsid w:val="00F65D31"/>
    <w:rsid w:val="00F67965"/>
    <w:rsid w:val="00F70207"/>
    <w:rsid w:val="00F709ED"/>
    <w:rsid w:val="00F70D0A"/>
    <w:rsid w:val="00F7230E"/>
    <w:rsid w:val="00F7248A"/>
    <w:rsid w:val="00F72E9B"/>
    <w:rsid w:val="00F7371B"/>
    <w:rsid w:val="00F73BAE"/>
    <w:rsid w:val="00F74EC5"/>
    <w:rsid w:val="00F74F5D"/>
    <w:rsid w:val="00F75351"/>
    <w:rsid w:val="00F75424"/>
    <w:rsid w:val="00F75A4F"/>
    <w:rsid w:val="00F81BA6"/>
    <w:rsid w:val="00F824B1"/>
    <w:rsid w:val="00F82CE2"/>
    <w:rsid w:val="00F83D5A"/>
    <w:rsid w:val="00F86BB4"/>
    <w:rsid w:val="00F873FE"/>
    <w:rsid w:val="00F87B2F"/>
    <w:rsid w:val="00F90E18"/>
    <w:rsid w:val="00F917F2"/>
    <w:rsid w:val="00F9292F"/>
    <w:rsid w:val="00F92A0F"/>
    <w:rsid w:val="00F93939"/>
    <w:rsid w:val="00F94A4C"/>
    <w:rsid w:val="00F956D2"/>
    <w:rsid w:val="00F958C0"/>
    <w:rsid w:val="00F95B03"/>
    <w:rsid w:val="00F95EE5"/>
    <w:rsid w:val="00F9774C"/>
    <w:rsid w:val="00F978A6"/>
    <w:rsid w:val="00FA02EA"/>
    <w:rsid w:val="00FA073C"/>
    <w:rsid w:val="00FA0A5B"/>
    <w:rsid w:val="00FA2DD0"/>
    <w:rsid w:val="00FA54CC"/>
    <w:rsid w:val="00FA63D4"/>
    <w:rsid w:val="00FA6671"/>
    <w:rsid w:val="00FB11E2"/>
    <w:rsid w:val="00FB139E"/>
    <w:rsid w:val="00FB32C7"/>
    <w:rsid w:val="00FB39D9"/>
    <w:rsid w:val="00FB4195"/>
    <w:rsid w:val="00FB4830"/>
    <w:rsid w:val="00FB59B6"/>
    <w:rsid w:val="00FB5BDC"/>
    <w:rsid w:val="00FB5DAA"/>
    <w:rsid w:val="00FB6D35"/>
    <w:rsid w:val="00FC0011"/>
    <w:rsid w:val="00FC084C"/>
    <w:rsid w:val="00FC090B"/>
    <w:rsid w:val="00FC0D73"/>
    <w:rsid w:val="00FC25AB"/>
    <w:rsid w:val="00FC2A9D"/>
    <w:rsid w:val="00FC3B86"/>
    <w:rsid w:val="00FC40C1"/>
    <w:rsid w:val="00FC5E7C"/>
    <w:rsid w:val="00FC5F64"/>
    <w:rsid w:val="00FC61A6"/>
    <w:rsid w:val="00FC6601"/>
    <w:rsid w:val="00FC7490"/>
    <w:rsid w:val="00FC79FA"/>
    <w:rsid w:val="00FD00EF"/>
    <w:rsid w:val="00FD05CF"/>
    <w:rsid w:val="00FD0E5E"/>
    <w:rsid w:val="00FD34BE"/>
    <w:rsid w:val="00FD69E5"/>
    <w:rsid w:val="00FD6E8C"/>
    <w:rsid w:val="00FE344C"/>
    <w:rsid w:val="00FE3847"/>
    <w:rsid w:val="00FE3FCB"/>
    <w:rsid w:val="00FE4240"/>
    <w:rsid w:val="00FE42F3"/>
    <w:rsid w:val="00FE46B7"/>
    <w:rsid w:val="00FE48ED"/>
    <w:rsid w:val="00FE53D8"/>
    <w:rsid w:val="00FE5413"/>
    <w:rsid w:val="00FE5D07"/>
    <w:rsid w:val="00FE5DF0"/>
    <w:rsid w:val="00FE6646"/>
    <w:rsid w:val="00FE6B19"/>
    <w:rsid w:val="00FF03F1"/>
    <w:rsid w:val="00FF054A"/>
    <w:rsid w:val="00FF0742"/>
    <w:rsid w:val="00FF1473"/>
    <w:rsid w:val="00FF198F"/>
    <w:rsid w:val="00FF1C10"/>
    <w:rsid w:val="00FF2DB8"/>
    <w:rsid w:val="00FF35F5"/>
    <w:rsid w:val="00FF58FE"/>
    <w:rsid w:val="00FF6C5C"/>
    <w:rsid w:val="00FF79DA"/>
    <w:rsid w:val="446E7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C39"/>
    <w:pPr>
      <w:widowControl w:val="0"/>
      <w:jc w:val="both"/>
    </w:pPr>
    <w:rPr>
      <w:kern w:val="2"/>
      <w:sz w:val="21"/>
      <w:szCs w:val="24"/>
    </w:rPr>
  </w:style>
  <w:style w:type="paragraph" w:styleId="3">
    <w:name w:val="heading 3"/>
    <w:basedOn w:val="a"/>
    <w:next w:val="a"/>
    <w:link w:val="3Char"/>
    <w:uiPriority w:val="9"/>
    <w:qFormat/>
    <w:rsid w:val="00E17C39"/>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E17C39"/>
    <w:rPr>
      <w:sz w:val="18"/>
      <w:szCs w:val="18"/>
    </w:rPr>
  </w:style>
  <w:style w:type="paragraph" w:styleId="a4">
    <w:name w:val="footer"/>
    <w:basedOn w:val="a"/>
    <w:link w:val="Char0"/>
    <w:uiPriority w:val="99"/>
    <w:unhideWhenUsed/>
    <w:rsid w:val="00E17C39"/>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E17C39"/>
    <w:pPr>
      <w:pBdr>
        <w:bottom w:val="single" w:sz="6" w:space="1" w:color="auto"/>
      </w:pBdr>
      <w:tabs>
        <w:tab w:val="center" w:pos="4153"/>
        <w:tab w:val="right" w:pos="8306"/>
      </w:tabs>
      <w:snapToGrid w:val="0"/>
      <w:jc w:val="center"/>
    </w:pPr>
    <w:rPr>
      <w:rFonts w:ascii="Calibri" w:hAnsi="Calibri" w:cs="黑体"/>
      <w:sz w:val="18"/>
      <w:szCs w:val="18"/>
    </w:rPr>
  </w:style>
  <w:style w:type="character" w:customStyle="1" w:styleId="Char1">
    <w:name w:val="页眉 Char"/>
    <w:basedOn w:val="a0"/>
    <w:link w:val="a5"/>
    <w:uiPriority w:val="99"/>
    <w:semiHidden/>
    <w:rsid w:val="00E17C39"/>
    <w:rPr>
      <w:sz w:val="18"/>
      <w:szCs w:val="18"/>
    </w:rPr>
  </w:style>
  <w:style w:type="character" w:customStyle="1" w:styleId="Char0">
    <w:name w:val="页脚 Char"/>
    <w:basedOn w:val="a0"/>
    <w:link w:val="a4"/>
    <w:uiPriority w:val="99"/>
    <w:rsid w:val="00E17C39"/>
    <w:rPr>
      <w:sz w:val="18"/>
      <w:szCs w:val="18"/>
    </w:rPr>
  </w:style>
  <w:style w:type="character" w:customStyle="1" w:styleId="3Char">
    <w:name w:val="标题 3 Char"/>
    <w:basedOn w:val="a0"/>
    <w:link w:val="3"/>
    <w:uiPriority w:val="9"/>
    <w:rsid w:val="00E17C39"/>
    <w:rPr>
      <w:rFonts w:ascii="Times New Roman" w:eastAsia="宋体" w:hAnsi="Times New Roman" w:cs="Times New Roman"/>
      <w:b/>
      <w:bCs/>
      <w:sz w:val="24"/>
      <w:szCs w:val="32"/>
    </w:rPr>
  </w:style>
  <w:style w:type="character" w:customStyle="1" w:styleId="Char">
    <w:name w:val="批注框文本 Char"/>
    <w:basedOn w:val="a0"/>
    <w:link w:val="a3"/>
    <w:uiPriority w:val="99"/>
    <w:semiHidden/>
    <w:rsid w:val="00E17C39"/>
    <w:rPr>
      <w:rFonts w:ascii="Times New Roman" w:eastAsia="宋体" w:hAnsi="Times New Roman" w:cs="Times New Roman"/>
      <w:sz w:val="18"/>
      <w:szCs w:val="18"/>
    </w:rPr>
  </w:style>
  <w:style w:type="character" w:styleId="a6">
    <w:name w:val="annotation reference"/>
    <w:uiPriority w:val="99"/>
    <w:unhideWhenUsed/>
    <w:rsid w:val="000C691F"/>
    <w:rPr>
      <w:sz w:val="21"/>
      <w:szCs w:val="21"/>
    </w:rPr>
  </w:style>
  <w:style w:type="paragraph" w:styleId="a7">
    <w:name w:val="annotation text"/>
    <w:basedOn w:val="a"/>
    <w:link w:val="Char2"/>
    <w:uiPriority w:val="99"/>
    <w:unhideWhenUsed/>
    <w:rsid w:val="000C691F"/>
    <w:pPr>
      <w:jc w:val="left"/>
    </w:pPr>
    <w:rPr>
      <w:kern w:val="0"/>
      <w:sz w:val="20"/>
    </w:rPr>
  </w:style>
  <w:style w:type="character" w:customStyle="1" w:styleId="Char2">
    <w:name w:val="批注文字 Char"/>
    <w:basedOn w:val="a0"/>
    <w:link w:val="a7"/>
    <w:uiPriority w:val="99"/>
    <w:rsid w:val="000C691F"/>
    <w:rPr>
      <w:szCs w:val="24"/>
    </w:rPr>
  </w:style>
  <w:style w:type="paragraph" w:styleId="a8">
    <w:name w:val="annotation subject"/>
    <w:basedOn w:val="a7"/>
    <w:next w:val="a7"/>
    <w:link w:val="Char3"/>
    <w:semiHidden/>
    <w:unhideWhenUsed/>
    <w:rsid w:val="00A6411C"/>
    <w:rPr>
      <w:b/>
      <w:bCs/>
      <w:kern w:val="2"/>
      <w:sz w:val="21"/>
    </w:rPr>
  </w:style>
  <w:style w:type="character" w:customStyle="1" w:styleId="Char3">
    <w:name w:val="批注主题 Char"/>
    <w:basedOn w:val="Char2"/>
    <w:link w:val="a8"/>
    <w:semiHidden/>
    <w:rsid w:val="00A6411C"/>
    <w:rPr>
      <w:b/>
      <w:bCs/>
      <w:kern w:val="2"/>
      <w:sz w:val="21"/>
    </w:rPr>
  </w:style>
  <w:style w:type="paragraph" w:styleId="a9">
    <w:name w:val="Revision"/>
    <w:hidden/>
    <w:uiPriority w:val="99"/>
    <w:unhideWhenUsed/>
    <w:rsid w:val="00A6411C"/>
    <w:rPr>
      <w:kern w:val="2"/>
      <w:sz w:val="21"/>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472</Words>
  <Characters>2694</Characters>
  <Application>Microsoft Office Word</Application>
  <DocSecurity>0</DocSecurity>
  <Lines>22</Lines>
  <Paragraphs>6</Paragraphs>
  <ScaleCrop>false</ScaleCrop>
  <Company>微软中国</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合同编号：铧国战略电缆15007-2采购1</dc:title>
  <dc:creator>杨东梅</dc:creator>
  <cp:lastModifiedBy>王睿</cp:lastModifiedBy>
  <cp:revision>26</cp:revision>
  <cp:lastPrinted>2016-07-29T07:41:00Z</cp:lastPrinted>
  <dcterms:created xsi:type="dcterms:W3CDTF">2015-09-09T10:18:00Z</dcterms:created>
  <dcterms:modified xsi:type="dcterms:W3CDTF">2017-04-01T02:34:00Z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